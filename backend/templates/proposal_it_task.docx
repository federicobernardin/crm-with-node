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3"/>
        <w:gridCol w:w="6551"/>
      </w:tblGrid>
      <w:tr w:rsidR="00690232" w:rsidRPr="0086474F" w14:paraId="4FFB9833" w14:textId="77777777" w:rsidTr="00634345">
        <w:trPr>
          <w:trHeight w:val="2136"/>
        </w:trPr>
        <w:tc>
          <w:tcPr>
            <w:tcW w:w="1813" w:type="dxa"/>
          </w:tcPr>
          <w:p w14:paraId="69502576" w14:textId="77777777" w:rsidR="00690232" w:rsidRPr="0097792C" w:rsidRDefault="00690232" w:rsidP="00976967">
            <w:pPr>
              <w:jc w:val="both"/>
              <w:rPr>
                <w:rFonts w:cs="Lucida Sans Unicode"/>
                <w:b/>
                <w:bCs/>
              </w:rPr>
            </w:pPr>
            <w:r w:rsidRPr="0097792C">
              <w:rPr>
                <w:rFonts w:cs="Lucida Sans Unicode"/>
                <w:b/>
                <w:bCs/>
              </w:rPr>
              <w:t>Destinatario:</w:t>
            </w:r>
          </w:p>
          <w:p w14:paraId="42BA064B" w14:textId="77777777" w:rsidR="00690232" w:rsidRPr="005C2E89" w:rsidRDefault="00690232" w:rsidP="00976967">
            <w:pPr>
              <w:jc w:val="both"/>
              <w:rPr>
                <w:rFonts w:cs="Lucida Sans Unicode"/>
              </w:rPr>
            </w:pPr>
          </w:p>
        </w:tc>
        <w:tc>
          <w:tcPr>
            <w:tcW w:w="6551" w:type="dxa"/>
          </w:tcPr>
          <w:p w14:paraId="6B07E280" w14:textId="6AC26ED9" w:rsidR="00D63CCE" w:rsidRPr="00D63CCE" w:rsidRDefault="00D63CCE" w:rsidP="00D63CCE">
            <w:pPr>
              <w:rPr>
                <w:lang w:val="en-GB"/>
              </w:rPr>
            </w:pPr>
            <w:r w:rsidRPr="00D63CCE">
              <w:rPr>
                <w:rFonts w:cs="Lucida Sans Unicode"/>
                <w:lang w:val="en-GB"/>
              </w:rPr>
              <w:t xml:space="preserve">C.A. </w:t>
            </w:r>
            <w:r w:rsidRPr="00D63CCE">
              <w:rPr>
                <w:lang w:val="en-GB"/>
              </w:rPr>
              <w:t>{contact</w:t>
            </w:r>
            <w:r w:rsidR="00A27299">
              <w:rPr>
                <w:lang w:val="en-GB"/>
              </w:rPr>
              <w:t>s</w:t>
            </w:r>
            <w:r w:rsidRPr="00D63CCE">
              <w:rPr>
                <w:lang w:val="en-GB"/>
              </w:rPr>
              <w:t>}</w:t>
            </w:r>
          </w:p>
          <w:p w14:paraId="28893CA4" w14:textId="3EC22326" w:rsidR="00D63CCE" w:rsidRPr="00D63CCE" w:rsidRDefault="00D63CCE" w:rsidP="00D63CCE">
            <w:pPr>
              <w:rPr>
                <w:lang w:val="en-GB"/>
              </w:rPr>
            </w:pPr>
            <w:r w:rsidRPr="00D63CCE">
              <w:rPr>
                <w:rFonts w:cs="Lucida Sans Unicode"/>
                <w:lang w:val="en-GB"/>
              </w:rPr>
              <w:br/>
            </w:r>
            <w:r w:rsidRPr="00D63CCE">
              <w:rPr>
                <w:lang w:val="en-GB"/>
              </w:rPr>
              <w:t>{company}</w:t>
            </w:r>
          </w:p>
          <w:p w14:paraId="33E827E3" w14:textId="5312F6C0" w:rsidR="00D63CCE" w:rsidRPr="00D63CCE" w:rsidRDefault="00D63CCE" w:rsidP="00D63CCE">
            <w:pPr>
              <w:rPr>
                <w:lang w:val="en-GB"/>
              </w:rPr>
            </w:pPr>
            <w:r w:rsidRPr="00D63CCE">
              <w:rPr>
                <w:lang w:val="en-GB"/>
              </w:rPr>
              <w:t>{address}</w:t>
            </w:r>
          </w:p>
          <w:p w14:paraId="6C4EEDCE" w14:textId="0704A812" w:rsidR="00D63CCE" w:rsidRPr="00D63CCE" w:rsidRDefault="00D63CCE" w:rsidP="00D63CCE">
            <w:pPr>
              <w:rPr>
                <w:lang w:val="en-GB"/>
              </w:rPr>
            </w:pPr>
            <w:r w:rsidRPr="00D63CCE">
              <w:rPr>
                <w:lang w:val="en-GB"/>
              </w:rPr>
              <w:t>{zip} {city}, ({state})</w:t>
            </w:r>
          </w:p>
          <w:p w14:paraId="2B05D679" w14:textId="0911C78A" w:rsidR="00D63CCE" w:rsidRPr="00D63CCE" w:rsidRDefault="00D63CCE" w:rsidP="00D63CCE">
            <w:pPr>
              <w:jc w:val="both"/>
              <w:rPr>
                <w:lang w:val="en-GB"/>
              </w:rPr>
            </w:pPr>
            <w:r w:rsidRPr="00D63CCE">
              <w:rPr>
                <w:lang w:val="en-GB"/>
              </w:rPr>
              <w:t>P.IVA {vat}</w:t>
            </w:r>
          </w:p>
          <w:p w14:paraId="1A01A352" w14:textId="0A20BD65" w:rsidR="00D63CCE" w:rsidRPr="00D63CCE" w:rsidRDefault="00D63CCE" w:rsidP="00D63CCE">
            <w:pPr>
              <w:jc w:val="both"/>
              <w:rPr>
                <w:rFonts w:cs="Lucida Sans Unicode"/>
                <w:b/>
                <w:bCs/>
                <w:lang w:val="en-GB"/>
              </w:rPr>
            </w:pPr>
            <w:proofErr w:type="spellStart"/>
            <w:r w:rsidRPr="00D63CCE">
              <w:rPr>
                <w:rFonts w:cs="Lucida Sans Unicode"/>
                <w:lang w:val="en-GB"/>
              </w:rPr>
              <w:t>Codice</w:t>
            </w:r>
            <w:proofErr w:type="spellEnd"/>
            <w:r w:rsidRPr="00D63CCE">
              <w:rPr>
                <w:rFonts w:cs="Lucida Sans Unicode"/>
                <w:lang w:val="en-GB"/>
              </w:rPr>
              <w:t xml:space="preserve"> SDI:</w:t>
            </w:r>
            <w:r w:rsidRPr="00D63CCE">
              <w:rPr>
                <w:lang w:val="en-GB"/>
              </w:rPr>
              <w:t xml:space="preserve"> {</w:t>
            </w:r>
            <w:proofErr w:type="spellStart"/>
            <w:r w:rsidRPr="00D63CCE">
              <w:rPr>
                <w:lang w:val="en-GB"/>
              </w:rPr>
              <w:t>sdi</w:t>
            </w:r>
            <w:proofErr w:type="spellEnd"/>
            <w:r w:rsidRPr="00D63CCE">
              <w:rPr>
                <w:lang w:val="en-GB"/>
              </w:rPr>
              <w:t>}</w:t>
            </w:r>
          </w:p>
          <w:p w14:paraId="4BE33F94" w14:textId="250E9160" w:rsidR="00D63CCE" w:rsidRPr="00D63CCE" w:rsidRDefault="00D63CCE" w:rsidP="00D63CCE">
            <w:pPr>
              <w:jc w:val="both"/>
              <w:rPr>
                <w:rFonts w:cs="Lucida Sans Unicode"/>
                <w:lang w:val="en-GB"/>
              </w:rPr>
            </w:pPr>
            <w:r w:rsidRPr="00D63CCE">
              <w:rPr>
                <w:rFonts w:cs="Lucida Sans Unicode"/>
                <w:lang w:val="en-GB"/>
              </w:rPr>
              <w:t>Pec:</w:t>
            </w:r>
            <w:r w:rsidRPr="00D63CCE">
              <w:rPr>
                <w:lang w:val="en-GB"/>
              </w:rPr>
              <w:t xml:space="preserve"> {pec}</w:t>
            </w:r>
          </w:p>
          <w:p w14:paraId="57AAD6B4" w14:textId="3AEBE6DE" w:rsidR="00690232" w:rsidRPr="0086474F" w:rsidRDefault="00D63CCE" w:rsidP="00D63CCE">
            <w:pPr>
              <w:jc w:val="both"/>
              <w:rPr>
                <w:rFonts w:cs="Lucida Sans Unicode"/>
                <w:highlight w:val="yellow"/>
                <w:lang w:val="en-GB"/>
              </w:rPr>
            </w:pPr>
            <w:r w:rsidRPr="0086474F">
              <w:rPr>
                <w:rFonts w:cs="Lucida Sans Unicode"/>
                <w:lang w:val="en-GB"/>
              </w:rPr>
              <w:t>Email:</w:t>
            </w:r>
            <w:r w:rsidRPr="0086474F">
              <w:rPr>
                <w:lang w:val="en-GB"/>
              </w:rPr>
              <w:t xml:space="preserve"> {email}</w:t>
            </w:r>
          </w:p>
        </w:tc>
      </w:tr>
    </w:tbl>
    <w:p w14:paraId="411E731D" w14:textId="16747269" w:rsidR="00D63CCE" w:rsidRPr="00363154" w:rsidRDefault="00C276DA" w:rsidP="00D63CCE">
      <w:r w:rsidRPr="0086474F">
        <w:rPr>
          <w:lang w:val="en-GB"/>
        </w:rPr>
        <w:br/>
      </w:r>
      <w:bookmarkStart w:id="0" w:name="_Toc187663352"/>
      <w:r w:rsidR="00D63CCE" w:rsidRPr="00363154">
        <w:rPr>
          <w:b/>
          <w:bCs/>
        </w:rPr>
        <w:t>Numero offerta:</w:t>
      </w:r>
      <w:bookmarkEnd w:id="0"/>
      <w:r w:rsidR="00D63CCE" w:rsidRPr="00363154">
        <w:t xml:space="preserve"> </w:t>
      </w:r>
      <w:r w:rsidR="00D63CCE" w:rsidRPr="00363154">
        <w:tab/>
        <w:t>{</w:t>
      </w:r>
      <w:proofErr w:type="spellStart"/>
      <w:r w:rsidR="00A27299" w:rsidRPr="00A27299">
        <w:t>proposal_code</w:t>
      </w:r>
      <w:proofErr w:type="spellEnd"/>
      <w:r w:rsidR="00D63CCE" w:rsidRPr="00363154">
        <w:t>}</w:t>
      </w:r>
    </w:p>
    <w:p w14:paraId="4832E5AB" w14:textId="43BEE6C9" w:rsidR="00D63CCE" w:rsidRPr="00363154" w:rsidRDefault="00D63CCE" w:rsidP="00D63CCE">
      <w:bookmarkStart w:id="1" w:name="_Toc187663353"/>
      <w:r w:rsidRPr="00363154">
        <w:rPr>
          <w:b/>
          <w:bCs/>
        </w:rPr>
        <w:t>Data offerta:</w:t>
      </w:r>
      <w:bookmarkEnd w:id="1"/>
      <w:r w:rsidRPr="00363154">
        <w:t xml:space="preserve"> </w:t>
      </w:r>
      <w:r w:rsidRPr="00363154">
        <w:tab/>
      </w:r>
      <w:r w:rsidRPr="00363154">
        <w:tab/>
        <w:t>{</w:t>
      </w:r>
      <w:proofErr w:type="spellStart"/>
      <w:r w:rsidR="00A27299" w:rsidRPr="00A27299">
        <w:t>proposal_date</w:t>
      </w:r>
      <w:proofErr w:type="spellEnd"/>
      <w:r w:rsidRPr="00363154">
        <w:t>}</w:t>
      </w:r>
    </w:p>
    <w:p w14:paraId="63A1AB8F" w14:textId="0DA88DFB" w:rsidR="00D63CCE" w:rsidRPr="00363154" w:rsidRDefault="00D63CCE" w:rsidP="00D63CCE">
      <w:bookmarkStart w:id="2" w:name="_Toc187663354"/>
      <w:r w:rsidRPr="00363154">
        <w:rPr>
          <w:b/>
          <w:bCs/>
        </w:rPr>
        <w:t>Autore:</w:t>
      </w:r>
      <w:bookmarkEnd w:id="2"/>
      <w:r w:rsidRPr="00363154">
        <w:t xml:space="preserve"> </w:t>
      </w:r>
      <w:r w:rsidRPr="00363154">
        <w:tab/>
      </w:r>
      <w:r w:rsidRPr="00363154">
        <w:tab/>
        <w:t>{</w:t>
      </w:r>
      <w:proofErr w:type="spellStart"/>
      <w:r w:rsidRPr="00363154">
        <w:t>author</w:t>
      </w:r>
      <w:proofErr w:type="spellEnd"/>
      <w:r w:rsidRPr="00363154">
        <w:t>}</w:t>
      </w:r>
    </w:p>
    <w:p w14:paraId="4C3F7001" w14:textId="77777777" w:rsidR="00D63CCE" w:rsidRDefault="00D63CCE" w:rsidP="00D63CCE">
      <w:pPr>
        <w:ind w:left="284"/>
        <w:jc w:val="both"/>
      </w:pPr>
    </w:p>
    <w:p w14:paraId="38B8B526" w14:textId="77777777" w:rsidR="00D63CCE" w:rsidRPr="00B5211A" w:rsidRDefault="00D63CCE" w:rsidP="00D63CCE">
      <w:pPr>
        <w:jc w:val="both"/>
        <w:rPr>
          <w:rFonts w:ascii="Lucida Sans Unicode" w:hAnsi="Lucida Sans Unicode" w:cs="Lucida Sans Unicode"/>
          <w:szCs w:val="22"/>
        </w:rPr>
      </w:pPr>
    </w:p>
    <w:p w14:paraId="210A4407" w14:textId="165B8B50" w:rsidR="00D63CCE" w:rsidRPr="00363154" w:rsidRDefault="00D63CCE" w:rsidP="00D63CCE">
      <w:pPr>
        <w:rPr>
          <w:b/>
          <w:bCs/>
          <w:sz w:val="28"/>
          <w:szCs w:val="28"/>
        </w:rPr>
      </w:pPr>
      <w:bookmarkStart w:id="3" w:name="_Toc51827178"/>
      <w:r w:rsidRPr="00363154">
        <w:rPr>
          <w:b/>
          <w:bCs/>
          <w:sz w:val="28"/>
          <w:szCs w:val="28"/>
        </w:rPr>
        <w:t xml:space="preserve">Oggetto: </w:t>
      </w:r>
      <w:bookmarkEnd w:id="3"/>
      <w:r w:rsidRPr="00363154">
        <w:rPr>
          <w:b/>
          <w:bCs/>
          <w:sz w:val="28"/>
          <w:szCs w:val="28"/>
        </w:rPr>
        <w:t>{</w:t>
      </w:r>
      <w:proofErr w:type="spellStart"/>
      <w:r w:rsidRPr="00363154">
        <w:rPr>
          <w:b/>
          <w:bCs/>
          <w:sz w:val="28"/>
          <w:szCs w:val="28"/>
        </w:rPr>
        <w:t>title</w:t>
      </w:r>
      <w:proofErr w:type="spellEnd"/>
      <w:r w:rsidRPr="00363154">
        <w:rPr>
          <w:b/>
          <w:bCs/>
          <w:sz w:val="28"/>
          <w:szCs w:val="28"/>
        </w:rPr>
        <w:t>}</w:t>
      </w:r>
    </w:p>
    <w:p w14:paraId="1148F8D6" w14:textId="21E0967D" w:rsidR="0080511B" w:rsidRPr="00D63CCE" w:rsidRDefault="0080511B" w:rsidP="00D63CCE"/>
    <w:p w14:paraId="0BB230E9" w14:textId="77777777" w:rsidR="0080511B" w:rsidRPr="00D63CCE" w:rsidRDefault="0080511B" w:rsidP="00D63CCE"/>
    <w:p w14:paraId="4785C243" w14:textId="77777777" w:rsidR="0080511B" w:rsidRPr="00D63CCE" w:rsidRDefault="0080511B" w:rsidP="00D63CCE"/>
    <w:p w14:paraId="5207F4DB" w14:textId="77777777" w:rsidR="0080511B" w:rsidRPr="00D63CCE" w:rsidRDefault="0080511B" w:rsidP="00D63CCE"/>
    <w:p w14:paraId="21F3BB3C" w14:textId="77777777" w:rsidR="007214A8" w:rsidRPr="00D63CCE" w:rsidRDefault="007214A8" w:rsidP="00D63CCE"/>
    <w:p w14:paraId="1FC6E21D" w14:textId="77777777" w:rsidR="007214A8" w:rsidRPr="00D63CCE" w:rsidRDefault="007214A8" w:rsidP="00D63CCE"/>
    <w:p w14:paraId="75E6457F" w14:textId="77777777" w:rsidR="007214A8" w:rsidRPr="00D63CCE" w:rsidRDefault="007214A8" w:rsidP="00D63CCE"/>
    <w:p w14:paraId="4DD3AA5A" w14:textId="77777777" w:rsidR="007214A8" w:rsidRPr="00D63CCE" w:rsidRDefault="007214A8" w:rsidP="00D63CCE"/>
    <w:p w14:paraId="4994D0D8" w14:textId="77777777" w:rsidR="0080511B" w:rsidRPr="00D63CCE" w:rsidRDefault="0080511B" w:rsidP="00D63CCE"/>
    <w:p w14:paraId="6955EB08" w14:textId="77777777" w:rsidR="0080511B" w:rsidRPr="00D63CCE" w:rsidRDefault="0080511B" w:rsidP="00D63CCE"/>
    <w:p w14:paraId="5568E590" w14:textId="77777777" w:rsidR="0080511B" w:rsidRPr="00D63CCE" w:rsidRDefault="0080511B" w:rsidP="00D63CCE"/>
    <w:p w14:paraId="470DBE48" w14:textId="77777777" w:rsidR="0080511B" w:rsidRPr="00D63CCE" w:rsidRDefault="0080511B" w:rsidP="00D63CCE"/>
    <w:p w14:paraId="4E0B0A13" w14:textId="77777777" w:rsidR="0080511B" w:rsidRPr="0098587C" w:rsidRDefault="0080511B" w:rsidP="00976967">
      <w:pPr>
        <w:jc w:val="both"/>
        <w:rPr>
          <w:b/>
          <w:bCs/>
          <w:caps/>
          <w:szCs w:val="18"/>
        </w:rPr>
      </w:pPr>
    </w:p>
    <w:tbl>
      <w:tblPr>
        <w:tblStyle w:val="ListTable3-Accent2"/>
        <w:tblW w:w="9343" w:type="dxa"/>
        <w:tblLook w:val="01E0" w:firstRow="1" w:lastRow="1" w:firstColumn="1" w:lastColumn="1" w:noHBand="0" w:noVBand="0"/>
      </w:tblPr>
      <w:tblGrid>
        <w:gridCol w:w="1112"/>
        <w:gridCol w:w="1951"/>
        <w:gridCol w:w="1865"/>
        <w:gridCol w:w="4415"/>
      </w:tblGrid>
      <w:tr w:rsidR="0080511B" w:rsidRPr="0098587C" w14:paraId="6E76AEC1" w14:textId="77777777" w:rsidTr="00F36E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2" w:type="dxa"/>
            <w:tcBorders>
              <w:bottom w:val="single" w:sz="4" w:space="0" w:color="009FDD" w:themeColor="accent1"/>
            </w:tcBorders>
            <w:hideMark/>
          </w:tcPr>
          <w:p w14:paraId="188E53EB"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Version</w:t>
            </w:r>
          </w:p>
        </w:tc>
        <w:tc>
          <w:tcPr>
            <w:cnfStyle w:val="000010000000" w:firstRow="0" w:lastRow="0" w:firstColumn="0" w:lastColumn="0" w:oddVBand="1" w:evenVBand="0" w:oddHBand="0" w:evenHBand="0" w:firstRowFirstColumn="0" w:firstRowLastColumn="0" w:lastRowFirstColumn="0" w:lastRowLastColumn="0"/>
            <w:tcW w:w="1951" w:type="dxa"/>
            <w:tcBorders>
              <w:bottom w:val="single" w:sz="4" w:space="0" w:color="009FDD" w:themeColor="accent1"/>
            </w:tcBorders>
            <w:hideMark/>
          </w:tcPr>
          <w:p w14:paraId="2736301F"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Date</w:t>
            </w:r>
          </w:p>
        </w:tc>
        <w:tc>
          <w:tcPr>
            <w:tcW w:w="1865" w:type="dxa"/>
            <w:tcBorders>
              <w:bottom w:val="single" w:sz="4" w:space="0" w:color="009FDD" w:themeColor="accent1"/>
            </w:tcBorders>
            <w:hideMark/>
          </w:tcPr>
          <w:p w14:paraId="64E0CF41" w14:textId="77777777" w:rsidR="0080511B" w:rsidRPr="0098587C" w:rsidRDefault="0080511B" w:rsidP="00976967">
            <w:pPr>
              <w:jc w:val="both"/>
              <w:cnfStyle w:val="100000000000" w:firstRow="1" w:lastRow="0" w:firstColumn="0" w:lastColumn="0" w:oddVBand="0" w:evenVBand="0" w:oddHBand="0" w:evenHBand="0" w:firstRowFirstColumn="0" w:firstRowLastColumn="0" w:lastRowFirstColumn="0" w:lastRowLastColumn="0"/>
              <w:rPr>
                <w:rFonts w:ascii="Nirmala UI" w:hAnsi="Nirmala UI" w:cs="Nirmala UI"/>
                <w:sz w:val="18"/>
                <w:szCs w:val="18"/>
              </w:rPr>
            </w:pPr>
            <w:proofErr w:type="spellStart"/>
            <w:r w:rsidRPr="0098587C">
              <w:rPr>
                <w:rFonts w:ascii="Nirmala UI" w:hAnsi="Nirmala UI" w:cs="Nirmala UI"/>
                <w:sz w:val="18"/>
                <w:szCs w:val="18"/>
              </w:rPr>
              <w:t>Authors</w:t>
            </w:r>
            <w:proofErr w:type="spellEnd"/>
          </w:p>
        </w:tc>
        <w:tc>
          <w:tcPr>
            <w:cnfStyle w:val="000100001000" w:firstRow="0" w:lastRow="0" w:firstColumn="0" w:lastColumn="1" w:oddVBand="0" w:evenVBand="0" w:oddHBand="0" w:evenHBand="0" w:firstRowFirstColumn="0" w:firstRowLastColumn="1" w:lastRowFirstColumn="0" w:lastRowLastColumn="0"/>
            <w:tcW w:w="4415" w:type="dxa"/>
            <w:tcBorders>
              <w:bottom w:val="single" w:sz="4" w:space="0" w:color="009FDD" w:themeColor="accent1"/>
            </w:tcBorders>
            <w:hideMark/>
          </w:tcPr>
          <w:p w14:paraId="1F7BE115"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Notes</w:t>
            </w:r>
          </w:p>
        </w:tc>
      </w:tr>
      <w:tr w:rsidR="0080511B" w:rsidRPr="0098587C" w14:paraId="27730C6D" w14:textId="77777777" w:rsidTr="00F3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A1B10EE" w14:textId="77777777" w:rsidR="0080511B" w:rsidRPr="0098587C" w:rsidRDefault="0080511B" w:rsidP="00976967">
            <w:pPr>
              <w:jc w:val="both"/>
              <w:rPr>
                <w:rFonts w:ascii="Nirmala UI" w:hAnsi="Nirmala UI" w:cs="Nirmala UI"/>
                <w:sz w:val="18"/>
                <w:szCs w:val="18"/>
              </w:rPr>
            </w:pPr>
            <w:r w:rsidRPr="0098587C">
              <w:rPr>
                <w:rFonts w:ascii="Nirmala UI" w:hAnsi="Nirmala UI" w:cs="Nirmala UI"/>
                <w:sz w:val="18"/>
                <w:szCs w:val="18"/>
              </w:rPr>
              <w:t>1</w:t>
            </w:r>
          </w:p>
        </w:tc>
        <w:tc>
          <w:tcPr>
            <w:cnfStyle w:val="000010000000" w:firstRow="0" w:lastRow="0" w:firstColumn="0" w:lastColumn="0" w:oddVBand="1" w:evenVBand="0" w:oddHBand="0" w:evenHBand="0" w:firstRowFirstColumn="0" w:firstRowLastColumn="0" w:lastRowFirstColumn="0" w:lastRowLastColumn="0"/>
            <w:tcW w:w="1951"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B656D2D" w14:textId="7BDA427A" w:rsidR="0080511B" w:rsidRPr="00D63CCE" w:rsidRDefault="00D63CCE" w:rsidP="00976967">
            <w:pPr>
              <w:jc w:val="both"/>
              <w:rPr>
                <w:rFonts w:ascii="Nirmala UI" w:hAnsi="Nirmala UI" w:cs="Nirmala UI"/>
                <w:b/>
                <w:bCs/>
                <w:sz w:val="18"/>
                <w:szCs w:val="18"/>
              </w:rPr>
            </w:pPr>
            <w:r w:rsidRPr="00D63CCE">
              <w:rPr>
                <w:rFonts w:ascii="Nirmala UI" w:hAnsi="Nirmala UI" w:cs="Nirmala UI"/>
                <w:b/>
                <w:bCs/>
                <w:sz w:val="18"/>
                <w:szCs w:val="18"/>
              </w:rPr>
              <w:t>{</w:t>
            </w:r>
            <w:proofErr w:type="spellStart"/>
            <w:r w:rsidR="00A27299" w:rsidRPr="00A27299">
              <w:rPr>
                <w:rFonts w:ascii="Nirmala UI" w:hAnsi="Nirmala UI" w:cs="Nirmala UI"/>
                <w:b/>
                <w:bCs/>
                <w:sz w:val="18"/>
                <w:szCs w:val="18"/>
              </w:rPr>
              <w:t>proposal_date</w:t>
            </w:r>
            <w:proofErr w:type="spellEnd"/>
            <w:r w:rsidRPr="00D63CCE">
              <w:rPr>
                <w:rFonts w:ascii="Nirmala UI" w:hAnsi="Nirmala UI" w:cs="Nirmala UI"/>
                <w:b/>
                <w:bCs/>
                <w:sz w:val="18"/>
                <w:szCs w:val="18"/>
              </w:rPr>
              <w:t>}</w:t>
            </w:r>
          </w:p>
        </w:tc>
        <w:tc>
          <w:tcPr>
            <w:tcW w:w="186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D1A34B5" w14:textId="04A91E91" w:rsidR="0080511B" w:rsidRPr="00D63CCE" w:rsidRDefault="00D63CCE" w:rsidP="00976967">
            <w:pPr>
              <w:jc w:val="both"/>
              <w:cnfStyle w:val="000000100000" w:firstRow="0" w:lastRow="0" w:firstColumn="0" w:lastColumn="0" w:oddVBand="0" w:evenVBand="0" w:oddHBand="1" w:evenHBand="0" w:firstRowFirstColumn="0" w:firstRowLastColumn="0" w:lastRowFirstColumn="0" w:lastRowLastColumn="0"/>
              <w:rPr>
                <w:rFonts w:ascii="Nirmala UI" w:hAnsi="Nirmala UI" w:cs="Nirmala UI"/>
                <w:b/>
                <w:bCs/>
                <w:sz w:val="18"/>
                <w:szCs w:val="18"/>
              </w:rPr>
            </w:pPr>
            <w:r w:rsidRPr="00D63CCE">
              <w:rPr>
                <w:rFonts w:ascii="Nirmala UI" w:hAnsi="Nirmala UI" w:cs="Nirmala UI"/>
                <w:b/>
                <w:bCs/>
                <w:sz w:val="18"/>
                <w:szCs w:val="18"/>
              </w:rPr>
              <w:t>{</w:t>
            </w:r>
            <w:proofErr w:type="spellStart"/>
            <w:r w:rsidRPr="00D63CCE">
              <w:rPr>
                <w:rFonts w:ascii="Nirmala UI" w:hAnsi="Nirmala UI" w:cs="Nirmala UI"/>
                <w:b/>
                <w:bCs/>
                <w:sz w:val="18"/>
                <w:szCs w:val="18"/>
              </w:rPr>
              <w:t>author</w:t>
            </w:r>
            <w:proofErr w:type="spellEnd"/>
            <w:r w:rsidRPr="00D63CCE">
              <w:rPr>
                <w:rFonts w:ascii="Nirmala UI" w:hAnsi="Nirmala UI" w:cs="Nirmala UI"/>
                <w:b/>
                <w:bCs/>
                <w:sz w:val="18"/>
                <w:szCs w:val="18"/>
              </w:rPr>
              <w:t>}</w:t>
            </w:r>
          </w:p>
        </w:tc>
        <w:tc>
          <w:tcPr>
            <w:cnfStyle w:val="000100000000" w:firstRow="0" w:lastRow="0" w:firstColumn="0" w:lastColumn="1" w:oddVBand="0" w:evenVBand="0" w:oddHBand="0" w:evenHBand="0" w:firstRowFirstColumn="0" w:firstRowLastColumn="0" w:lastRowFirstColumn="0" w:lastRowLastColumn="0"/>
            <w:tcW w:w="441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hideMark/>
          </w:tcPr>
          <w:p w14:paraId="5164EA08" w14:textId="74278F99" w:rsidR="0080511B" w:rsidRPr="0098587C" w:rsidRDefault="00F36EA2" w:rsidP="00976967">
            <w:pPr>
              <w:jc w:val="both"/>
              <w:rPr>
                <w:rFonts w:ascii="Nirmala UI" w:hAnsi="Nirmala UI" w:cs="Nirmala UI"/>
                <w:sz w:val="18"/>
                <w:szCs w:val="18"/>
              </w:rPr>
            </w:pPr>
            <w:r>
              <w:rPr>
                <w:rFonts w:ascii="Nirmala UI" w:hAnsi="Nirmala UI" w:cs="Nirmala UI"/>
                <w:sz w:val="18"/>
                <w:szCs w:val="18"/>
              </w:rPr>
              <w:t>{notes}</w:t>
            </w:r>
          </w:p>
        </w:tc>
      </w:tr>
      <w:tr w:rsidR="0080511B" w:rsidRPr="0098587C" w14:paraId="2224C5BB" w14:textId="77777777" w:rsidTr="00F36EA2">
        <w:tc>
          <w:tcPr>
            <w:cnfStyle w:val="001000000000" w:firstRow="0" w:lastRow="0" w:firstColumn="1" w:lastColumn="0" w:oddVBand="0" w:evenVBand="0" w:oddHBand="0" w:evenHBand="0" w:firstRowFirstColumn="0" w:firstRowLastColumn="0" w:lastRowFirstColumn="0" w:lastRowLastColumn="0"/>
            <w:tcW w:w="1112"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03B06B12" w14:textId="77777777" w:rsidR="0080511B" w:rsidRPr="0098587C" w:rsidRDefault="0080511B" w:rsidP="00976967">
            <w:pPr>
              <w:jc w:val="both"/>
              <w:rPr>
                <w:rFonts w:ascii="Nirmala UI" w:hAnsi="Nirmala UI" w:cs="Nirmala UI"/>
                <w:sz w:val="18"/>
                <w:szCs w:val="18"/>
              </w:rPr>
            </w:pPr>
          </w:p>
        </w:tc>
        <w:tc>
          <w:tcPr>
            <w:cnfStyle w:val="000010000000" w:firstRow="0" w:lastRow="0" w:firstColumn="0" w:lastColumn="0" w:oddVBand="1" w:evenVBand="0" w:oddHBand="0" w:evenHBand="0" w:firstRowFirstColumn="0" w:firstRowLastColumn="0" w:lastRowFirstColumn="0" w:lastRowLastColumn="0"/>
            <w:tcW w:w="1951"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2208513B" w14:textId="77777777" w:rsidR="0080511B" w:rsidRPr="0098587C" w:rsidRDefault="0080511B" w:rsidP="00976967">
            <w:pPr>
              <w:jc w:val="both"/>
              <w:rPr>
                <w:rFonts w:ascii="Nirmala UI" w:hAnsi="Nirmala UI" w:cs="Nirmala UI"/>
                <w:sz w:val="18"/>
                <w:szCs w:val="18"/>
              </w:rPr>
            </w:pPr>
          </w:p>
        </w:tc>
        <w:tc>
          <w:tcPr>
            <w:tcW w:w="186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3421070C" w14:textId="77777777" w:rsidR="0080511B" w:rsidRPr="0098587C" w:rsidRDefault="0080511B" w:rsidP="00976967">
            <w:pPr>
              <w:jc w:val="both"/>
              <w:cnfStyle w:val="000000000000" w:firstRow="0" w:lastRow="0" w:firstColumn="0" w:lastColumn="0" w:oddVBand="0" w:evenVBand="0" w:oddHBand="0" w:evenHBand="0" w:firstRowFirstColumn="0" w:firstRowLastColumn="0" w:lastRowFirstColumn="0" w:lastRowLastColumn="0"/>
              <w:rPr>
                <w:rFonts w:ascii="Nirmala UI" w:hAnsi="Nirmala UI" w:cs="Nirmala UI"/>
                <w:sz w:val="18"/>
                <w:szCs w:val="18"/>
              </w:rPr>
            </w:pPr>
          </w:p>
        </w:tc>
        <w:tc>
          <w:tcPr>
            <w:cnfStyle w:val="000100000000" w:firstRow="0" w:lastRow="0" w:firstColumn="0" w:lastColumn="1" w:oddVBand="0" w:evenVBand="0" w:oddHBand="0" w:evenHBand="0" w:firstRowFirstColumn="0" w:firstRowLastColumn="0" w:lastRowFirstColumn="0" w:lastRowLastColumn="0"/>
            <w:tcW w:w="441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72181D31" w14:textId="77777777" w:rsidR="0080511B" w:rsidRPr="0098587C" w:rsidRDefault="0080511B" w:rsidP="00976967">
            <w:pPr>
              <w:jc w:val="both"/>
              <w:rPr>
                <w:rFonts w:ascii="Nirmala UI" w:hAnsi="Nirmala UI" w:cs="Nirmala UI"/>
                <w:sz w:val="18"/>
                <w:szCs w:val="18"/>
              </w:rPr>
            </w:pPr>
          </w:p>
        </w:tc>
      </w:tr>
      <w:tr w:rsidR="0080511B" w:rsidRPr="0098587C" w14:paraId="30346802" w14:textId="77777777" w:rsidTr="00F36EA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12"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77C2642E" w14:textId="77777777" w:rsidR="0080511B" w:rsidRPr="0098587C" w:rsidRDefault="0080511B" w:rsidP="00976967">
            <w:pPr>
              <w:jc w:val="both"/>
              <w:rPr>
                <w:rFonts w:ascii="Nirmala UI" w:hAnsi="Nirmala UI" w:cs="Nirmala UI"/>
                <w:sz w:val="18"/>
                <w:szCs w:val="18"/>
              </w:rPr>
            </w:pPr>
          </w:p>
        </w:tc>
        <w:tc>
          <w:tcPr>
            <w:cnfStyle w:val="000010000000" w:firstRow="0" w:lastRow="0" w:firstColumn="0" w:lastColumn="0" w:oddVBand="1" w:evenVBand="0" w:oddHBand="0" w:evenHBand="0" w:firstRowFirstColumn="0" w:firstRowLastColumn="0" w:lastRowFirstColumn="0" w:lastRowLastColumn="0"/>
            <w:tcW w:w="1951"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778A4353" w14:textId="77777777" w:rsidR="0080511B" w:rsidRPr="0098587C" w:rsidRDefault="0080511B" w:rsidP="00976967">
            <w:pPr>
              <w:jc w:val="both"/>
              <w:rPr>
                <w:rFonts w:ascii="Nirmala UI" w:hAnsi="Nirmala UI" w:cs="Nirmala UI"/>
                <w:sz w:val="18"/>
                <w:szCs w:val="18"/>
              </w:rPr>
            </w:pPr>
          </w:p>
        </w:tc>
        <w:tc>
          <w:tcPr>
            <w:tcW w:w="186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0E45C8DB" w14:textId="77777777" w:rsidR="0080511B" w:rsidRPr="0098587C" w:rsidRDefault="0080511B" w:rsidP="00976967">
            <w:pPr>
              <w:jc w:val="both"/>
              <w:cnfStyle w:val="010000000000" w:firstRow="0" w:lastRow="1" w:firstColumn="0" w:lastColumn="0" w:oddVBand="0" w:evenVBand="0" w:oddHBand="0" w:evenHBand="0" w:firstRowFirstColumn="0" w:firstRowLastColumn="0" w:lastRowFirstColumn="0" w:lastRowLastColumn="0"/>
              <w:rPr>
                <w:rFonts w:ascii="Nirmala UI" w:hAnsi="Nirmala UI" w:cs="Nirmala UI"/>
                <w:sz w:val="18"/>
                <w:szCs w:val="18"/>
              </w:rPr>
            </w:pPr>
          </w:p>
        </w:tc>
        <w:tc>
          <w:tcPr>
            <w:cnfStyle w:val="000100000010" w:firstRow="0" w:lastRow="0" w:firstColumn="0" w:lastColumn="1" w:oddVBand="0" w:evenVBand="0" w:oddHBand="0" w:evenHBand="0" w:firstRowFirstColumn="0" w:firstRowLastColumn="0" w:lastRowFirstColumn="0" w:lastRowLastColumn="1"/>
            <w:tcW w:w="4415" w:type="dxa"/>
            <w:tcBorders>
              <w:top w:val="single" w:sz="4" w:space="0" w:color="009FDD" w:themeColor="accent1"/>
              <w:left w:val="single" w:sz="4" w:space="0" w:color="009FDD" w:themeColor="accent1"/>
              <w:bottom w:val="single" w:sz="4" w:space="0" w:color="009FDD" w:themeColor="accent1"/>
              <w:right w:val="single" w:sz="4" w:space="0" w:color="009FDD" w:themeColor="accent1"/>
            </w:tcBorders>
          </w:tcPr>
          <w:p w14:paraId="26373D39" w14:textId="77777777" w:rsidR="0080511B" w:rsidRPr="0098587C" w:rsidRDefault="0080511B" w:rsidP="00976967">
            <w:pPr>
              <w:jc w:val="both"/>
              <w:rPr>
                <w:rFonts w:ascii="Nirmala UI" w:hAnsi="Nirmala UI" w:cs="Nirmala UI"/>
                <w:sz w:val="18"/>
                <w:szCs w:val="18"/>
              </w:rPr>
            </w:pPr>
          </w:p>
        </w:tc>
      </w:tr>
    </w:tbl>
    <w:p w14:paraId="53A76EE8" w14:textId="77777777" w:rsidR="0080511B" w:rsidRDefault="0080511B" w:rsidP="00976967">
      <w:pPr>
        <w:spacing w:after="160" w:line="259" w:lineRule="auto"/>
        <w:jc w:val="both"/>
        <w:rPr>
          <w:rFonts w:eastAsiaTheme="minorEastAsia" w:cs="Lucida Sans Unicode"/>
          <w:b/>
          <w:caps/>
          <w:noProof/>
          <w:szCs w:val="20"/>
          <w:lang w:val="en-US"/>
        </w:rPr>
      </w:pPr>
      <w:r>
        <w:rPr>
          <w:rFonts w:cs="Lucida Sans Unicode"/>
          <w:caps/>
          <w:szCs w:val="20"/>
          <w:lang w:val="en-US"/>
        </w:rPr>
        <w:br w:type="page"/>
      </w:r>
    </w:p>
    <w:p w14:paraId="01F664CA" w14:textId="3F0DE23D" w:rsidR="00D63CCE" w:rsidRDefault="00EA0DFF">
      <w:pPr>
        <w:pStyle w:val="TOC1"/>
        <w:rPr>
          <w:rFonts w:asciiTheme="minorHAnsi" w:hAnsiTheme="minorHAnsi"/>
          <w:b w:val="0"/>
          <w:kern w:val="2"/>
          <w:sz w:val="24"/>
          <w:szCs w:val="24"/>
          <w:lang w:val="en-IT" w:eastAsia="en-GB"/>
          <w14:ligatures w14:val="standardContextual"/>
        </w:rPr>
      </w:pPr>
      <w:r w:rsidRPr="00B5211A">
        <w:rPr>
          <w:rFonts w:cs="Lucida Sans Unicode"/>
          <w:caps/>
          <w:szCs w:val="20"/>
          <w:lang w:val="en-US" w:eastAsia="en-US"/>
        </w:rPr>
        <w:lastRenderedPageBreak/>
        <w:fldChar w:fldCharType="begin"/>
      </w:r>
      <w:r w:rsidRPr="00B5211A">
        <w:rPr>
          <w:rFonts w:cs="Lucida Sans Unicode"/>
          <w:caps/>
          <w:szCs w:val="20"/>
        </w:rPr>
        <w:instrText xml:space="preserve"> TOC \o "1-3" \h \z \u </w:instrText>
      </w:r>
      <w:r w:rsidRPr="00B5211A">
        <w:rPr>
          <w:rFonts w:cs="Lucida Sans Unicode"/>
          <w:caps/>
          <w:szCs w:val="20"/>
          <w:lang w:val="en-US" w:eastAsia="en-US"/>
        </w:rPr>
        <w:fldChar w:fldCharType="separate"/>
      </w:r>
      <w:hyperlink w:anchor="_Toc200476861" w:history="1">
        <w:r w:rsidR="00D63CCE" w:rsidRPr="009C4FC4">
          <w:rPr>
            <w:rStyle w:val="Hyperlink"/>
          </w:rPr>
          <w:t>1</w:t>
        </w:r>
        <w:r w:rsidR="00D63CCE">
          <w:rPr>
            <w:rFonts w:asciiTheme="minorHAnsi" w:hAnsiTheme="minorHAnsi"/>
            <w:b w:val="0"/>
            <w:kern w:val="2"/>
            <w:sz w:val="24"/>
            <w:szCs w:val="24"/>
            <w:lang w:val="en-IT" w:eastAsia="en-GB"/>
            <w14:ligatures w14:val="standardContextual"/>
          </w:rPr>
          <w:tab/>
        </w:r>
        <w:r w:rsidR="00D63CCE" w:rsidRPr="009C4FC4">
          <w:rPr>
            <w:rStyle w:val="Hyperlink"/>
          </w:rPr>
          <w:t>Profilo aziendale</w:t>
        </w:r>
        <w:r w:rsidR="00D63CCE">
          <w:rPr>
            <w:webHidden/>
          </w:rPr>
          <w:tab/>
        </w:r>
        <w:r w:rsidR="00D63CCE">
          <w:rPr>
            <w:webHidden/>
          </w:rPr>
          <w:fldChar w:fldCharType="begin"/>
        </w:r>
        <w:r w:rsidR="00D63CCE">
          <w:rPr>
            <w:webHidden/>
          </w:rPr>
          <w:instrText xml:space="preserve"> PAGEREF _Toc200476861 \h </w:instrText>
        </w:r>
        <w:r w:rsidR="00D63CCE">
          <w:rPr>
            <w:webHidden/>
          </w:rPr>
        </w:r>
        <w:r w:rsidR="00D63CCE">
          <w:rPr>
            <w:webHidden/>
          </w:rPr>
          <w:fldChar w:fldCharType="separate"/>
        </w:r>
        <w:r w:rsidR="00D63CCE">
          <w:rPr>
            <w:webHidden/>
          </w:rPr>
          <w:t>2</w:t>
        </w:r>
        <w:r w:rsidR="00D63CCE">
          <w:rPr>
            <w:webHidden/>
          </w:rPr>
          <w:fldChar w:fldCharType="end"/>
        </w:r>
      </w:hyperlink>
    </w:p>
    <w:p w14:paraId="64853D6C" w14:textId="126AED1C" w:rsidR="00D63CCE" w:rsidRDefault="00D63CCE">
      <w:pPr>
        <w:pStyle w:val="TOC1"/>
        <w:rPr>
          <w:rFonts w:asciiTheme="minorHAnsi" w:hAnsiTheme="minorHAnsi"/>
          <w:b w:val="0"/>
          <w:kern w:val="2"/>
          <w:sz w:val="24"/>
          <w:szCs w:val="24"/>
          <w:lang w:val="en-IT" w:eastAsia="en-GB"/>
          <w14:ligatures w14:val="standardContextual"/>
        </w:rPr>
      </w:pPr>
      <w:hyperlink w:anchor="_Toc200476862" w:history="1">
        <w:r w:rsidRPr="009C4FC4">
          <w:rPr>
            <w:rStyle w:val="Hyperlink"/>
          </w:rPr>
          <w:t>2</w:t>
        </w:r>
        <w:r>
          <w:rPr>
            <w:rFonts w:asciiTheme="minorHAnsi" w:hAnsiTheme="minorHAnsi"/>
            <w:b w:val="0"/>
            <w:kern w:val="2"/>
            <w:sz w:val="24"/>
            <w:szCs w:val="24"/>
            <w:lang w:val="en-IT" w:eastAsia="en-GB"/>
            <w14:ligatures w14:val="standardContextual"/>
          </w:rPr>
          <w:tab/>
        </w:r>
        <w:r w:rsidRPr="009C4FC4">
          <w:rPr>
            <w:rStyle w:val="Hyperlink"/>
          </w:rPr>
          <w:t>Premessa</w:t>
        </w:r>
        <w:r>
          <w:rPr>
            <w:webHidden/>
          </w:rPr>
          <w:tab/>
        </w:r>
        <w:r>
          <w:rPr>
            <w:webHidden/>
          </w:rPr>
          <w:fldChar w:fldCharType="begin"/>
        </w:r>
        <w:r>
          <w:rPr>
            <w:webHidden/>
          </w:rPr>
          <w:instrText xml:space="preserve"> PAGEREF _Toc200476862 \h </w:instrText>
        </w:r>
        <w:r>
          <w:rPr>
            <w:webHidden/>
          </w:rPr>
        </w:r>
        <w:r>
          <w:rPr>
            <w:webHidden/>
          </w:rPr>
          <w:fldChar w:fldCharType="separate"/>
        </w:r>
        <w:r>
          <w:rPr>
            <w:webHidden/>
          </w:rPr>
          <w:t>2</w:t>
        </w:r>
        <w:r>
          <w:rPr>
            <w:webHidden/>
          </w:rPr>
          <w:fldChar w:fldCharType="end"/>
        </w:r>
      </w:hyperlink>
    </w:p>
    <w:p w14:paraId="6692403C" w14:textId="2EA0DC0B" w:rsidR="00D63CCE" w:rsidRDefault="00D63CCE">
      <w:pPr>
        <w:pStyle w:val="TOC1"/>
        <w:rPr>
          <w:rFonts w:asciiTheme="minorHAnsi" w:hAnsiTheme="minorHAnsi"/>
          <w:b w:val="0"/>
          <w:kern w:val="2"/>
          <w:sz w:val="24"/>
          <w:szCs w:val="24"/>
          <w:lang w:val="en-IT" w:eastAsia="en-GB"/>
          <w14:ligatures w14:val="standardContextual"/>
        </w:rPr>
      </w:pPr>
      <w:hyperlink w:anchor="_Toc200476863" w:history="1">
        <w:r w:rsidRPr="009C4FC4">
          <w:rPr>
            <w:rStyle w:val="Hyperlink"/>
          </w:rPr>
          <w:t>3</w:t>
        </w:r>
        <w:r>
          <w:rPr>
            <w:rFonts w:asciiTheme="minorHAnsi" w:hAnsiTheme="minorHAnsi"/>
            <w:b w:val="0"/>
            <w:kern w:val="2"/>
            <w:sz w:val="24"/>
            <w:szCs w:val="24"/>
            <w:lang w:val="en-IT" w:eastAsia="en-GB"/>
            <w14:ligatures w14:val="standardContextual"/>
          </w:rPr>
          <w:tab/>
        </w:r>
        <w:r w:rsidRPr="009C4FC4">
          <w:rPr>
            <w:rStyle w:val="Hyperlink"/>
          </w:rPr>
          <w:t>Oggetto della fornitura</w:t>
        </w:r>
        <w:r>
          <w:rPr>
            <w:webHidden/>
          </w:rPr>
          <w:tab/>
        </w:r>
        <w:r>
          <w:rPr>
            <w:webHidden/>
          </w:rPr>
          <w:fldChar w:fldCharType="begin"/>
        </w:r>
        <w:r>
          <w:rPr>
            <w:webHidden/>
          </w:rPr>
          <w:instrText xml:space="preserve"> PAGEREF _Toc200476863 \h </w:instrText>
        </w:r>
        <w:r>
          <w:rPr>
            <w:webHidden/>
          </w:rPr>
        </w:r>
        <w:r>
          <w:rPr>
            <w:webHidden/>
          </w:rPr>
          <w:fldChar w:fldCharType="separate"/>
        </w:r>
        <w:r>
          <w:rPr>
            <w:webHidden/>
          </w:rPr>
          <w:t>2</w:t>
        </w:r>
        <w:r>
          <w:rPr>
            <w:webHidden/>
          </w:rPr>
          <w:fldChar w:fldCharType="end"/>
        </w:r>
      </w:hyperlink>
    </w:p>
    <w:p w14:paraId="13B73323" w14:textId="17C790A5" w:rsidR="00D63CCE" w:rsidRDefault="00D63CCE">
      <w:pPr>
        <w:pStyle w:val="TOC2"/>
        <w:rPr>
          <w:rFonts w:asciiTheme="minorHAnsi" w:hAnsiTheme="minorHAnsi"/>
          <w:noProof/>
          <w:kern w:val="2"/>
          <w:sz w:val="24"/>
          <w:szCs w:val="24"/>
          <w:lang w:val="en-IT" w:eastAsia="en-GB"/>
          <w14:ligatures w14:val="standardContextual"/>
        </w:rPr>
      </w:pPr>
      <w:hyperlink w:anchor="_Toc200476864" w:history="1">
        <w:r w:rsidRPr="009C4FC4">
          <w:rPr>
            <w:rStyle w:val="Hyperlink"/>
            <w:noProof/>
          </w:rPr>
          <w:t>3.1</w:t>
        </w:r>
        <w:r>
          <w:rPr>
            <w:rFonts w:asciiTheme="minorHAnsi" w:hAnsiTheme="minorHAnsi"/>
            <w:noProof/>
            <w:kern w:val="2"/>
            <w:sz w:val="24"/>
            <w:szCs w:val="24"/>
            <w:lang w:val="en-IT" w:eastAsia="en-GB"/>
            <w14:ligatures w14:val="standardContextual"/>
          </w:rPr>
          <w:tab/>
        </w:r>
        <w:r w:rsidRPr="009C4FC4">
          <w:rPr>
            <w:rStyle w:val="Hyperlink"/>
            <w:noProof/>
          </w:rPr>
          <w:t>Requisiti di progetto</w:t>
        </w:r>
        <w:r>
          <w:rPr>
            <w:noProof/>
            <w:webHidden/>
          </w:rPr>
          <w:tab/>
        </w:r>
        <w:r>
          <w:rPr>
            <w:noProof/>
            <w:webHidden/>
          </w:rPr>
          <w:fldChar w:fldCharType="begin"/>
        </w:r>
        <w:r>
          <w:rPr>
            <w:noProof/>
            <w:webHidden/>
          </w:rPr>
          <w:instrText xml:space="preserve"> PAGEREF _Toc200476864 \h </w:instrText>
        </w:r>
        <w:r>
          <w:rPr>
            <w:noProof/>
            <w:webHidden/>
          </w:rPr>
        </w:r>
        <w:r>
          <w:rPr>
            <w:noProof/>
            <w:webHidden/>
          </w:rPr>
          <w:fldChar w:fldCharType="separate"/>
        </w:r>
        <w:r>
          <w:rPr>
            <w:noProof/>
            <w:webHidden/>
          </w:rPr>
          <w:t>2</w:t>
        </w:r>
        <w:r>
          <w:rPr>
            <w:noProof/>
            <w:webHidden/>
          </w:rPr>
          <w:fldChar w:fldCharType="end"/>
        </w:r>
      </w:hyperlink>
    </w:p>
    <w:p w14:paraId="76318A6C" w14:textId="75C41079" w:rsidR="00D63CCE" w:rsidRDefault="00D63CCE">
      <w:pPr>
        <w:pStyle w:val="TOC3"/>
        <w:rPr>
          <w:rFonts w:asciiTheme="minorHAnsi" w:hAnsiTheme="minorHAnsi"/>
          <w:i w:val="0"/>
          <w:kern w:val="2"/>
          <w:sz w:val="24"/>
          <w:szCs w:val="24"/>
          <w:lang w:val="en-IT" w:eastAsia="en-GB"/>
          <w14:ligatures w14:val="standardContextual"/>
        </w:rPr>
      </w:pPr>
      <w:hyperlink w:anchor="_Toc200476865" w:history="1">
        <w:r w:rsidRPr="009C4FC4">
          <w:rPr>
            <w:rStyle w:val="Hyperlink"/>
          </w:rPr>
          <w:t>3.1.1</w:t>
        </w:r>
        <w:r>
          <w:rPr>
            <w:rFonts w:asciiTheme="minorHAnsi" w:hAnsiTheme="minorHAnsi"/>
            <w:i w:val="0"/>
            <w:kern w:val="2"/>
            <w:sz w:val="24"/>
            <w:szCs w:val="24"/>
            <w:lang w:val="en-IT" w:eastAsia="en-GB"/>
            <w14:ligatures w14:val="standardContextual"/>
          </w:rPr>
          <w:tab/>
        </w:r>
        <w:r w:rsidRPr="009C4FC4">
          <w:rPr>
            <w:rStyle w:val="Hyperlink"/>
          </w:rPr>
          <w:t>Dettaglio di progetto</w:t>
        </w:r>
        <w:r>
          <w:rPr>
            <w:webHidden/>
          </w:rPr>
          <w:tab/>
        </w:r>
        <w:r>
          <w:rPr>
            <w:webHidden/>
          </w:rPr>
          <w:fldChar w:fldCharType="begin"/>
        </w:r>
        <w:r>
          <w:rPr>
            <w:webHidden/>
          </w:rPr>
          <w:instrText xml:space="preserve"> PAGEREF _Toc200476865 \h </w:instrText>
        </w:r>
        <w:r>
          <w:rPr>
            <w:webHidden/>
          </w:rPr>
        </w:r>
        <w:r>
          <w:rPr>
            <w:webHidden/>
          </w:rPr>
          <w:fldChar w:fldCharType="separate"/>
        </w:r>
        <w:r>
          <w:rPr>
            <w:webHidden/>
          </w:rPr>
          <w:t>3</w:t>
        </w:r>
        <w:r>
          <w:rPr>
            <w:webHidden/>
          </w:rPr>
          <w:fldChar w:fldCharType="end"/>
        </w:r>
      </w:hyperlink>
    </w:p>
    <w:p w14:paraId="659840BA" w14:textId="39A2327D" w:rsidR="00D63CCE" w:rsidRDefault="00D63CCE">
      <w:pPr>
        <w:pStyle w:val="TOC3"/>
        <w:rPr>
          <w:rFonts w:asciiTheme="minorHAnsi" w:hAnsiTheme="minorHAnsi"/>
          <w:i w:val="0"/>
          <w:kern w:val="2"/>
          <w:sz w:val="24"/>
          <w:szCs w:val="24"/>
          <w:lang w:val="en-IT" w:eastAsia="en-GB"/>
          <w14:ligatures w14:val="standardContextual"/>
        </w:rPr>
      </w:pPr>
      <w:hyperlink w:anchor="_Toc200476866" w:history="1">
        <w:r w:rsidRPr="009C4FC4">
          <w:rPr>
            <w:rStyle w:val="Hyperlink"/>
          </w:rPr>
          <w:t>3.1.2</w:t>
        </w:r>
        <w:r>
          <w:rPr>
            <w:rFonts w:asciiTheme="minorHAnsi" w:hAnsiTheme="minorHAnsi"/>
            <w:i w:val="0"/>
            <w:kern w:val="2"/>
            <w:sz w:val="24"/>
            <w:szCs w:val="24"/>
            <w:lang w:val="en-IT" w:eastAsia="en-GB"/>
            <w14:ligatures w14:val="standardContextual"/>
          </w:rPr>
          <w:tab/>
        </w:r>
        <w:r w:rsidRPr="009C4FC4">
          <w:rPr>
            <w:rStyle w:val="Hyperlink"/>
          </w:rPr>
          <w:t>Prerequisiti ed esclusioni</w:t>
        </w:r>
        <w:r>
          <w:rPr>
            <w:webHidden/>
          </w:rPr>
          <w:tab/>
        </w:r>
        <w:r>
          <w:rPr>
            <w:webHidden/>
          </w:rPr>
          <w:fldChar w:fldCharType="begin"/>
        </w:r>
        <w:r>
          <w:rPr>
            <w:webHidden/>
          </w:rPr>
          <w:instrText xml:space="preserve"> PAGEREF _Toc200476866 \h </w:instrText>
        </w:r>
        <w:r>
          <w:rPr>
            <w:webHidden/>
          </w:rPr>
        </w:r>
        <w:r>
          <w:rPr>
            <w:webHidden/>
          </w:rPr>
          <w:fldChar w:fldCharType="separate"/>
        </w:r>
        <w:r>
          <w:rPr>
            <w:webHidden/>
          </w:rPr>
          <w:t>3</w:t>
        </w:r>
        <w:r>
          <w:rPr>
            <w:webHidden/>
          </w:rPr>
          <w:fldChar w:fldCharType="end"/>
        </w:r>
      </w:hyperlink>
    </w:p>
    <w:p w14:paraId="1CF80434" w14:textId="72EB0C2D" w:rsidR="00D63CCE" w:rsidRDefault="00D63CCE">
      <w:pPr>
        <w:pStyle w:val="TOC1"/>
        <w:rPr>
          <w:rFonts w:asciiTheme="minorHAnsi" w:hAnsiTheme="minorHAnsi"/>
          <w:b w:val="0"/>
          <w:kern w:val="2"/>
          <w:sz w:val="24"/>
          <w:szCs w:val="24"/>
          <w:lang w:val="en-IT" w:eastAsia="en-GB"/>
          <w14:ligatures w14:val="standardContextual"/>
        </w:rPr>
      </w:pPr>
      <w:hyperlink w:anchor="_Toc200476867" w:history="1">
        <w:r w:rsidRPr="009C4FC4">
          <w:rPr>
            <w:rStyle w:val="Hyperlink"/>
          </w:rPr>
          <w:t>4</w:t>
        </w:r>
        <w:r>
          <w:rPr>
            <w:rFonts w:asciiTheme="minorHAnsi" w:hAnsiTheme="minorHAnsi"/>
            <w:b w:val="0"/>
            <w:kern w:val="2"/>
            <w:sz w:val="24"/>
            <w:szCs w:val="24"/>
            <w:lang w:val="en-IT" w:eastAsia="en-GB"/>
            <w14:ligatures w14:val="standardContextual"/>
          </w:rPr>
          <w:tab/>
        </w:r>
        <w:r w:rsidRPr="009C4FC4">
          <w:rPr>
            <w:rStyle w:val="Hyperlink"/>
          </w:rPr>
          <w:t>Durata</w:t>
        </w:r>
        <w:r>
          <w:rPr>
            <w:webHidden/>
          </w:rPr>
          <w:tab/>
        </w:r>
        <w:r>
          <w:rPr>
            <w:webHidden/>
          </w:rPr>
          <w:fldChar w:fldCharType="begin"/>
        </w:r>
        <w:r>
          <w:rPr>
            <w:webHidden/>
          </w:rPr>
          <w:instrText xml:space="preserve"> PAGEREF _Toc200476867 \h </w:instrText>
        </w:r>
        <w:r>
          <w:rPr>
            <w:webHidden/>
          </w:rPr>
        </w:r>
        <w:r>
          <w:rPr>
            <w:webHidden/>
          </w:rPr>
          <w:fldChar w:fldCharType="separate"/>
        </w:r>
        <w:r>
          <w:rPr>
            <w:webHidden/>
          </w:rPr>
          <w:t>3</w:t>
        </w:r>
        <w:r>
          <w:rPr>
            <w:webHidden/>
          </w:rPr>
          <w:fldChar w:fldCharType="end"/>
        </w:r>
      </w:hyperlink>
    </w:p>
    <w:p w14:paraId="71C5F031" w14:textId="17155786" w:rsidR="00D63CCE" w:rsidRDefault="00D63CCE">
      <w:pPr>
        <w:pStyle w:val="TOC1"/>
        <w:rPr>
          <w:rFonts w:asciiTheme="minorHAnsi" w:hAnsiTheme="minorHAnsi"/>
          <w:b w:val="0"/>
          <w:kern w:val="2"/>
          <w:sz w:val="24"/>
          <w:szCs w:val="24"/>
          <w:lang w:val="en-IT" w:eastAsia="en-GB"/>
          <w14:ligatures w14:val="standardContextual"/>
        </w:rPr>
      </w:pPr>
      <w:hyperlink w:anchor="_Toc200476868" w:history="1">
        <w:r w:rsidRPr="009C4FC4">
          <w:rPr>
            <w:rStyle w:val="Hyperlink"/>
          </w:rPr>
          <w:t>5</w:t>
        </w:r>
        <w:r>
          <w:rPr>
            <w:rFonts w:asciiTheme="minorHAnsi" w:hAnsiTheme="minorHAnsi"/>
            <w:b w:val="0"/>
            <w:kern w:val="2"/>
            <w:sz w:val="24"/>
            <w:szCs w:val="24"/>
            <w:lang w:val="en-IT" w:eastAsia="en-GB"/>
            <w14:ligatures w14:val="standardContextual"/>
          </w:rPr>
          <w:tab/>
        </w:r>
        <w:r w:rsidRPr="009C4FC4">
          <w:rPr>
            <w:rStyle w:val="Hyperlink"/>
          </w:rPr>
          <w:t>Quotazione economica delle attività</w:t>
        </w:r>
        <w:r>
          <w:rPr>
            <w:webHidden/>
          </w:rPr>
          <w:tab/>
        </w:r>
        <w:r>
          <w:rPr>
            <w:webHidden/>
          </w:rPr>
          <w:fldChar w:fldCharType="begin"/>
        </w:r>
        <w:r>
          <w:rPr>
            <w:webHidden/>
          </w:rPr>
          <w:instrText xml:space="preserve"> PAGEREF _Toc200476868 \h </w:instrText>
        </w:r>
        <w:r>
          <w:rPr>
            <w:webHidden/>
          </w:rPr>
        </w:r>
        <w:r>
          <w:rPr>
            <w:webHidden/>
          </w:rPr>
          <w:fldChar w:fldCharType="separate"/>
        </w:r>
        <w:r>
          <w:rPr>
            <w:webHidden/>
          </w:rPr>
          <w:t>4</w:t>
        </w:r>
        <w:r>
          <w:rPr>
            <w:webHidden/>
          </w:rPr>
          <w:fldChar w:fldCharType="end"/>
        </w:r>
      </w:hyperlink>
    </w:p>
    <w:p w14:paraId="519C7592" w14:textId="1DA4E756" w:rsidR="00D63CCE" w:rsidRDefault="00D63CCE">
      <w:pPr>
        <w:pStyle w:val="TOC2"/>
        <w:rPr>
          <w:rFonts w:asciiTheme="minorHAnsi" w:hAnsiTheme="minorHAnsi"/>
          <w:noProof/>
          <w:kern w:val="2"/>
          <w:sz w:val="24"/>
          <w:szCs w:val="24"/>
          <w:lang w:val="en-IT" w:eastAsia="en-GB"/>
          <w14:ligatures w14:val="standardContextual"/>
        </w:rPr>
      </w:pPr>
      <w:hyperlink w:anchor="_Toc200476869" w:history="1">
        <w:r w:rsidRPr="009C4FC4">
          <w:rPr>
            <w:rStyle w:val="Hyperlink"/>
            <w:noProof/>
          </w:rPr>
          <w:t>5.1</w:t>
        </w:r>
        <w:r>
          <w:rPr>
            <w:rFonts w:asciiTheme="minorHAnsi" w:hAnsiTheme="minorHAnsi"/>
            <w:noProof/>
            <w:kern w:val="2"/>
            <w:sz w:val="24"/>
            <w:szCs w:val="24"/>
            <w:lang w:val="en-IT" w:eastAsia="en-GB"/>
            <w14:ligatures w14:val="standardContextual"/>
          </w:rPr>
          <w:tab/>
        </w:r>
        <w:r w:rsidRPr="009C4FC4">
          <w:rPr>
            <w:rStyle w:val="Hyperlink"/>
            <w:noProof/>
          </w:rPr>
          <w:t>Condizioni di fatturazione e pagamento</w:t>
        </w:r>
        <w:r>
          <w:rPr>
            <w:noProof/>
            <w:webHidden/>
          </w:rPr>
          <w:tab/>
        </w:r>
        <w:r>
          <w:rPr>
            <w:noProof/>
            <w:webHidden/>
          </w:rPr>
          <w:fldChar w:fldCharType="begin"/>
        </w:r>
        <w:r>
          <w:rPr>
            <w:noProof/>
            <w:webHidden/>
          </w:rPr>
          <w:instrText xml:space="preserve"> PAGEREF _Toc200476869 \h </w:instrText>
        </w:r>
        <w:r>
          <w:rPr>
            <w:noProof/>
            <w:webHidden/>
          </w:rPr>
        </w:r>
        <w:r>
          <w:rPr>
            <w:noProof/>
            <w:webHidden/>
          </w:rPr>
          <w:fldChar w:fldCharType="separate"/>
        </w:r>
        <w:r>
          <w:rPr>
            <w:noProof/>
            <w:webHidden/>
          </w:rPr>
          <w:t>5</w:t>
        </w:r>
        <w:r>
          <w:rPr>
            <w:noProof/>
            <w:webHidden/>
          </w:rPr>
          <w:fldChar w:fldCharType="end"/>
        </w:r>
      </w:hyperlink>
    </w:p>
    <w:p w14:paraId="7A573FEC" w14:textId="1E491B2E" w:rsidR="00D63CCE" w:rsidRDefault="00D63CCE">
      <w:pPr>
        <w:pStyle w:val="TOC3"/>
        <w:rPr>
          <w:rFonts w:asciiTheme="minorHAnsi" w:hAnsiTheme="minorHAnsi"/>
          <w:i w:val="0"/>
          <w:kern w:val="2"/>
          <w:sz w:val="24"/>
          <w:szCs w:val="24"/>
          <w:lang w:val="en-IT" w:eastAsia="en-GB"/>
          <w14:ligatures w14:val="standardContextual"/>
        </w:rPr>
      </w:pPr>
      <w:hyperlink w:anchor="_Toc200476870" w:history="1">
        <w:r w:rsidRPr="009C4FC4">
          <w:rPr>
            <w:rStyle w:val="Hyperlink"/>
          </w:rPr>
          <w:t>5.1.1</w:t>
        </w:r>
        <w:r>
          <w:rPr>
            <w:rFonts w:asciiTheme="minorHAnsi" w:hAnsiTheme="minorHAnsi"/>
            <w:i w:val="0"/>
            <w:kern w:val="2"/>
            <w:sz w:val="24"/>
            <w:szCs w:val="24"/>
            <w:lang w:val="en-IT" w:eastAsia="en-GB"/>
            <w14:ligatures w14:val="standardContextual"/>
          </w:rPr>
          <w:tab/>
        </w:r>
        <w:r w:rsidRPr="009C4FC4">
          <w:rPr>
            <w:rStyle w:val="Hyperlink"/>
          </w:rPr>
          <w:t>Change Requests</w:t>
        </w:r>
        <w:r>
          <w:rPr>
            <w:webHidden/>
          </w:rPr>
          <w:tab/>
        </w:r>
        <w:r>
          <w:rPr>
            <w:webHidden/>
          </w:rPr>
          <w:fldChar w:fldCharType="begin"/>
        </w:r>
        <w:r>
          <w:rPr>
            <w:webHidden/>
          </w:rPr>
          <w:instrText xml:space="preserve"> PAGEREF _Toc200476870 \h </w:instrText>
        </w:r>
        <w:r>
          <w:rPr>
            <w:webHidden/>
          </w:rPr>
        </w:r>
        <w:r>
          <w:rPr>
            <w:webHidden/>
          </w:rPr>
          <w:fldChar w:fldCharType="separate"/>
        </w:r>
        <w:r>
          <w:rPr>
            <w:webHidden/>
          </w:rPr>
          <w:t>5</w:t>
        </w:r>
        <w:r>
          <w:rPr>
            <w:webHidden/>
          </w:rPr>
          <w:fldChar w:fldCharType="end"/>
        </w:r>
      </w:hyperlink>
    </w:p>
    <w:p w14:paraId="003C316E" w14:textId="4341DE21" w:rsidR="00D63CCE" w:rsidRDefault="00D63CCE">
      <w:pPr>
        <w:pStyle w:val="TOC1"/>
        <w:rPr>
          <w:rFonts w:asciiTheme="minorHAnsi" w:hAnsiTheme="minorHAnsi"/>
          <w:b w:val="0"/>
          <w:kern w:val="2"/>
          <w:sz w:val="24"/>
          <w:szCs w:val="24"/>
          <w:lang w:val="en-IT" w:eastAsia="en-GB"/>
          <w14:ligatures w14:val="standardContextual"/>
        </w:rPr>
      </w:pPr>
      <w:hyperlink w:anchor="_Toc200476871" w:history="1">
        <w:r w:rsidRPr="009C4FC4">
          <w:rPr>
            <w:rStyle w:val="Hyperlink"/>
          </w:rPr>
          <w:t>6</w:t>
        </w:r>
        <w:r>
          <w:rPr>
            <w:rFonts w:asciiTheme="minorHAnsi" w:hAnsiTheme="minorHAnsi"/>
            <w:b w:val="0"/>
            <w:kern w:val="2"/>
            <w:sz w:val="24"/>
            <w:szCs w:val="24"/>
            <w:lang w:val="en-IT" w:eastAsia="en-GB"/>
            <w14:ligatures w14:val="standardContextual"/>
          </w:rPr>
          <w:tab/>
        </w:r>
        <w:r w:rsidRPr="009C4FC4">
          <w:rPr>
            <w:rStyle w:val="Hyperlink"/>
          </w:rPr>
          <w:t>Lettera d’incarico</w:t>
        </w:r>
        <w:r>
          <w:rPr>
            <w:webHidden/>
          </w:rPr>
          <w:tab/>
        </w:r>
        <w:r>
          <w:rPr>
            <w:webHidden/>
          </w:rPr>
          <w:fldChar w:fldCharType="begin"/>
        </w:r>
        <w:r>
          <w:rPr>
            <w:webHidden/>
          </w:rPr>
          <w:instrText xml:space="preserve"> PAGEREF _Toc200476871 \h </w:instrText>
        </w:r>
        <w:r>
          <w:rPr>
            <w:webHidden/>
          </w:rPr>
        </w:r>
        <w:r>
          <w:rPr>
            <w:webHidden/>
          </w:rPr>
          <w:fldChar w:fldCharType="separate"/>
        </w:r>
        <w:r>
          <w:rPr>
            <w:webHidden/>
          </w:rPr>
          <w:t>7</w:t>
        </w:r>
        <w:r>
          <w:rPr>
            <w:webHidden/>
          </w:rPr>
          <w:fldChar w:fldCharType="end"/>
        </w:r>
      </w:hyperlink>
    </w:p>
    <w:p w14:paraId="42F9F4A8" w14:textId="7EF1B9BB" w:rsidR="008A6C2C" w:rsidRDefault="00EA0DFF" w:rsidP="008A6C2C">
      <w:pPr>
        <w:rPr>
          <w:rFonts w:ascii="Lucida Sans Unicode" w:hAnsi="Lucida Sans Unicode"/>
          <w:caps/>
          <w:sz w:val="28"/>
          <w:szCs w:val="18"/>
        </w:rPr>
      </w:pPr>
      <w:r w:rsidRPr="00B5211A">
        <w:rPr>
          <w:rFonts w:ascii="Lucida Sans Unicode" w:hAnsi="Lucida Sans Unicode"/>
          <w:caps/>
          <w:sz w:val="28"/>
          <w:szCs w:val="18"/>
        </w:rPr>
        <w:fldChar w:fldCharType="end"/>
      </w:r>
      <w:bookmarkStart w:id="4" w:name="_Toc188352055"/>
      <w:bookmarkStart w:id="5" w:name="_Toc200476861"/>
      <w:bookmarkEnd w:id="4"/>
    </w:p>
    <w:p w14:paraId="402C4F79" w14:textId="0C611B60" w:rsidR="008A6C2C" w:rsidRPr="008A6C2C" w:rsidRDefault="008A6C2C" w:rsidP="008A6C2C">
      <w:pPr>
        <w:spacing w:after="160" w:line="259" w:lineRule="auto"/>
        <w:rPr>
          <w:rFonts w:ascii="Lucida Sans Unicode" w:hAnsi="Lucida Sans Unicode"/>
          <w:caps/>
          <w:sz w:val="28"/>
          <w:szCs w:val="18"/>
        </w:rPr>
      </w:pPr>
      <w:r>
        <w:rPr>
          <w:rFonts w:ascii="Lucida Sans Unicode" w:hAnsi="Lucida Sans Unicode"/>
          <w:caps/>
          <w:sz w:val="28"/>
          <w:szCs w:val="18"/>
        </w:rPr>
        <w:br w:type="page"/>
      </w:r>
    </w:p>
    <w:p w14:paraId="1D65459C" w14:textId="083A6323" w:rsidR="001B5C02" w:rsidRDefault="001B5C02" w:rsidP="00976967">
      <w:pPr>
        <w:pStyle w:val="Heading1"/>
        <w:jc w:val="both"/>
      </w:pPr>
      <w:r w:rsidRPr="00EA0DFF">
        <w:lastRenderedPageBreak/>
        <w:t>Profilo aziendale</w:t>
      </w:r>
      <w:bookmarkEnd w:id="5"/>
    </w:p>
    <w:p w14:paraId="2AA1420A" w14:textId="77777777" w:rsidR="001C3BD5" w:rsidRDefault="001C3BD5" w:rsidP="001C3BD5">
      <w:r>
        <w:t xml:space="preserve">Arsenalia Digital è la divisione di Arsenalia dedicata alla Customer e Brand Experience. Nata dalla fusione delle precedenti esperienze nel mondo della comunicazione e della creatività delle agenzie Vulcano, Pallino e </w:t>
      </w:r>
      <w:proofErr w:type="spellStart"/>
      <w:r>
        <w:t>Versostudio</w:t>
      </w:r>
      <w:proofErr w:type="spellEnd"/>
      <w:r>
        <w:t>, raccoglie le competenze di oltre 150 professionisti nel campo del marketing, del design e della tecnologia.</w:t>
      </w:r>
    </w:p>
    <w:p w14:paraId="076F4371" w14:textId="77777777" w:rsidR="001C3BD5" w:rsidRDefault="001C3BD5" w:rsidP="001C3BD5">
      <w:r>
        <w:t xml:space="preserve">Nel corso degli anni, la società ha maturato esperienza con </w:t>
      </w:r>
      <w:proofErr w:type="gramStart"/>
      <w:r>
        <w:t>brand</w:t>
      </w:r>
      <w:proofErr w:type="gramEnd"/>
      <w:r>
        <w:t xml:space="preserve"> nazionali e internazionali in numerose Industry.</w:t>
      </w:r>
    </w:p>
    <w:p w14:paraId="527AF64E" w14:textId="77777777" w:rsidR="001C3BD5" w:rsidRDefault="001C3BD5" w:rsidP="001C3BD5">
      <w:r>
        <w:t xml:space="preserve">Grazie alla collaborazione con le altre divisioni di Arsenalia, </w:t>
      </w:r>
      <w:proofErr w:type="gramStart"/>
      <w:r>
        <w:t>il team</w:t>
      </w:r>
      <w:proofErr w:type="gramEnd"/>
      <w:r>
        <w:t xml:space="preserve"> supporta la trasformazione digitale delle aziende clienti e la loro diffusione su scala globale.</w:t>
      </w:r>
    </w:p>
    <w:p w14:paraId="7EC0BB85" w14:textId="77777777" w:rsidR="001C3BD5" w:rsidRPr="001C3BD5" w:rsidRDefault="001C3BD5" w:rsidP="001C3BD5"/>
    <w:p w14:paraId="4AA9ACA9" w14:textId="77777777" w:rsidR="001B5C02" w:rsidRPr="00EA0DFF" w:rsidRDefault="001B5C02" w:rsidP="00976967">
      <w:pPr>
        <w:pStyle w:val="Heading1"/>
        <w:jc w:val="both"/>
      </w:pPr>
      <w:bookmarkStart w:id="6" w:name="_Toc200476862"/>
      <w:r w:rsidRPr="00EA0DFF">
        <w:t>Premessa</w:t>
      </w:r>
      <w:bookmarkEnd w:id="6"/>
    </w:p>
    <w:p w14:paraId="6A51AC27" w14:textId="0C487F17" w:rsidR="001B5C02" w:rsidRPr="00B5211A" w:rsidRDefault="001B5C02" w:rsidP="001B5C02">
      <w:pPr>
        <w:jc w:val="both"/>
      </w:pPr>
      <w:r w:rsidRPr="00B5211A">
        <w:t xml:space="preserve">Con il presente documento </w:t>
      </w:r>
      <w:r>
        <w:t>Arsenalia Digital</w:t>
      </w:r>
      <w:r w:rsidRPr="00B5211A">
        <w:t xml:space="preserve"> s.r.l. (di seguito “</w:t>
      </w:r>
      <w:r>
        <w:rPr>
          <w:b/>
          <w:bCs/>
        </w:rPr>
        <w:t>Arsenalia Digital</w:t>
      </w:r>
      <w:r w:rsidRPr="00B5211A">
        <w:t xml:space="preserve">”) ha il piacere di presentare a </w:t>
      </w:r>
      <w:r w:rsidR="00D63CCE">
        <w:t xml:space="preserve">{company} </w:t>
      </w:r>
      <w:r w:rsidRPr="00B5211A">
        <w:t>(nel seguito “</w:t>
      </w:r>
      <w:r w:rsidRPr="00B5211A">
        <w:rPr>
          <w:b/>
          <w:bCs/>
        </w:rPr>
        <w:t>Cliente</w:t>
      </w:r>
      <w:r w:rsidRPr="00B5211A">
        <w:t xml:space="preserve">”) la propria proposta per le attività relative a </w:t>
      </w:r>
      <w:r w:rsidRPr="00976967">
        <w:rPr>
          <w:highlight w:val="yellow"/>
        </w:rPr>
        <w:t>XXX</w:t>
      </w:r>
      <w:r w:rsidRPr="00B5211A">
        <w:t>.</w:t>
      </w:r>
    </w:p>
    <w:p w14:paraId="5A464F6C" w14:textId="77777777" w:rsidR="001B5C02" w:rsidRPr="00EA0DFF" w:rsidRDefault="001B5C02" w:rsidP="00976967">
      <w:pPr>
        <w:pStyle w:val="Heading1"/>
        <w:jc w:val="both"/>
      </w:pPr>
      <w:bookmarkStart w:id="7" w:name="_Toc200476863"/>
      <w:bookmarkStart w:id="8" w:name="_Ref466186715"/>
      <w:bookmarkStart w:id="9" w:name="_Ref466186759"/>
      <w:bookmarkStart w:id="10" w:name="_Ref412204603"/>
      <w:r w:rsidRPr="00EA0DFF">
        <w:t>Oggetto della fornitura</w:t>
      </w:r>
      <w:bookmarkEnd w:id="7"/>
    </w:p>
    <w:p w14:paraId="5661DAB8" w14:textId="77777777" w:rsidR="001B5C02" w:rsidRDefault="001B5C02" w:rsidP="00976967">
      <w:pPr>
        <w:jc w:val="both"/>
        <w:rPr>
          <w:i/>
          <w:iCs/>
        </w:rPr>
      </w:pPr>
      <w:r w:rsidRPr="00B5211A">
        <w:t xml:space="preserve">Oggetto della fornitura per la presente offerta è </w:t>
      </w:r>
      <w:r w:rsidRPr="00976967">
        <w:rPr>
          <w:highlight w:val="yellow"/>
        </w:rPr>
        <w:t>XXX</w:t>
      </w:r>
      <w:r>
        <w:t xml:space="preserve"> (</w:t>
      </w:r>
      <w:r w:rsidRPr="001D630F">
        <w:rPr>
          <w:i/>
          <w:iCs/>
          <w:highlight w:val="yellow"/>
        </w:rPr>
        <w:t>descrivere il Progetto da sviluppare e completare</w:t>
      </w:r>
      <w:r>
        <w:rPr>
          <w:i/>
          <w:iCs/>
          <w:highlight w:val="yellow"/>
        </w:rPr>
        <w:t>/ deliverables/lotti – eventualmente ripartendolo in Lotti di Progetto</w:t>
      </w:r>
      <w:r w:rsidRPr="001D630F">
        <w:rPr>
          <w:i/>
          <w:iCs/>
          <w:highlight w:val="yellow"/>
        </w:rPr>
        <w:t>)</w:t>
      </w:r>
    </w:p>
    <w:p w14:paraId="0310A1AF" w14:textId="77777777" w:rsidR="001B5C02" w:rsidRPr="001D630F" w:rsidRDefault="001B5C02" w:rsidP="00976967">
      <w:pPr>
        <w:jc w:val="both"/>
        <w:rPr>
          <w:i/>
          <w:iCs/>
        </w:rPr>
      </w:pPr>
    </w:p>
    <w:p w14:paraId="30176C13" w14:textId="77777777" w:rsidR="001B5C02" w:rsidRPr="00EA0DFF" w:rsidRDefault="001B5C02" w:rsidP="001B5C02">
      <w:pPr>
        <w:pStyle w:val="Heading2"/>
      </w:pPr>
      <w:bookmarkStart w:id="11" w:name="_Toc200476864"/>
      <w:r w:rsidRPr="00EA0DFF">
        <w:t>Requisiti di progetto</w:t>
      </w:r>
      <w:bookmarkEnd w:id="11"/>
    </w:p>
    <w:p w14:paraId="0D99E2E9" w14:textId="77777777" w:rsidR="001B5C02" w:rsidRPr="00B5211A" w:rsidRDefault="001B5C02" w:rsidP="00976967">
      <w:pPr>
        <w:jc w:val="both"/>
      </w:pPr>
      <w:r w:rsidRPr="00B5211A">
        <w:t xml:space="preserve">Di seguito la sintesi dei requisiti principali espressi dal </w:t>
      </w:r>
      <w:r>
        <w:t>C</w:t>
      </w:r>
      <w:r w:rsidRPr="00B5211A">
        <w:t>liente per il progetto:</w:t>
      </w:r>
      <w:bookmarkStart w:id="12" w:name="_Ref361404216"/>
      <w:bookmarkStart w:id="13" w:name="_Ref361404219"/>
    </w:p>
    <w:p w14:paraId="63A2AC21" w14:textId="77777777" w:rsidR="001B5C02" w:rsidRPr="00976967" w:rsidRDefault="001B5C02" w:rsidP="00C551EC">
      <w:pPr>
        <w:pStyle w:val="ElencoPuntato"/>
        <w:rPr>
          <w:highlight w:val="yellow"/>
        </w:rPr>
      </w:pPr>
      <w:proofErr w:type="spellStart"/>
      <w:r w:rsidRPr="00976967">
        <w:rPr>
          <w:highlight w:val="yellow"/>
        </w:rPr>
        <w:t>Xxx</w:t>
      </w:r>
      <w:proofErr w:type="spellEnd"/>
    </w:p>
    <w:p w14:paraId="72B2639F" w14:textId="77777777" w:rsidR="001B5C02" w:rsidRPr="00EA0DFF" w:rsidRDefault="001B5C02" w:rsidP="00C551EC">
      <w:pPr>
        <w:pStyle w:val="ElencoPuntato"/>
      </w:pPr>
    </w:p>
    <w:p w14:paraId="40A4D1B5" w14:textId="77777777" w:rsidR="001B5C02" w:rsidRPr="00EA0DFF" w:rsidRDefault="001B5C02" w:rsidP="00D63CCE">
      <w:pPr>
        <w:pStyle w:val="Heading2"/>
      </w:pPr>
      <w:bookmarkStart w:id="14" w:name="_Toc200476865"/>
      <w:r w:rsidRPr="00EA0DFF">
        <w:t>Dettaglio di progetto</w:t>
      </w:r>
      <w:bookmarkEnd w:id="12"/>
      <w:bookmarkEnd w:id="13"/>
      <w:bookmarkEnd w:id="14"/>
    </w:p>
    <w:p w14:paraId="0E0DEBD7" w14:textId="77777777" w:rsidR="001B5C02" w:rsidRPr="008429ED" w:rsidRDefault="001B5C02" w:rsidP="001B5C02">
      <w:pPr>
        <w:jc w:val="both"/>
        <w:rPr>
          <w:highlight w:val="yellow"/>
        </w:rPr>
      </w:pPr>
      <w:r w:rsidRPr="001E006E">
        <w:rPr>
          <w:highlight w:val="yellow"/>
        </w:rPr>
        <w:t>XXXX -&gt; descrizione precisa delle attività, dei deliverables</w:t>
      </w:r>
      <w:r>
        <w:rPr>
          <w:highlight w:val="yellow"/>
        </w:rPr>
        <w:t xml:space="preserve">, eventuali lotti </w:t>
      </w:r>
      <w:r w:rsidRPr="001E006E">
        <w:rPr>
          <w:highlight w:val="yellow"/>
        </w:rPr>
        <w:t>e relativi numeri di consegna (es: n. tavole, n. immagini</w:t>
      </w:r>
      <w:r>
        <w:t>)</w:t>
      </w:r>
    </w:p>
    <w:p w14:paraId="471D5DD6" w14:textId="77777777" w:rsidR="001B5C02" w:rsidRPr="00DA4D7B" w:rsidRDefault="001B5C02" w:rsidP="001B5C02">
      <w:pPr>
        <w:jc w:val="both"/>
      </w:pPr>
    </w:p>
    <w:p w14:paraId="4CA5C690" w14:textId="4CA15573" w:rsidR="001B5C02" w:rsidRPr="00DA4D7B" w:rsidRDefault="001B5C02" w:rsidP="001B5C02">
      <w:pPr>
        <w:jc w:val="both"/>
      </w:pPr>
      <w:r w:rsidRPr="00DA4D7B">
        <w:t>Nelle lavorazioni descritte sono comprese un numero massimo di due iterazioni</w:t>
      </w:r>
      <w:r w:rsidR="00976967">
        <w:t>, da intendersi quali modifiche non sostanziali e di carattere meramente stilistico</w:t>
      </w:r>
      <w:r w:rsidRPr="00DA4D7B">
        <w:t>, che saranno concordate tra il PM Arsenalia Digital ed il Cliente nel rispetto delle tempistiche di Progetto.</w:t>
      </w:r>
    </w:p>
    <w:p w14:paraId="0EBF6AC4" w14:textId="77777777" w:rsidR="001B5C02" w:rsidRPr="00DA4D7B" w:rsidRDefault="001B5C02" w:rsidP="001B5C02">
      <w:pPr>
        <w:jc w:val="both"/>
      </w:pPr>
    </w:p>
    <w:p w14:paraId="606F9C9F" w14:textId="77777777" w:rsidR="001B5C02" w:rsidRPr="00DA4D7B" w:rsidRDefault="001B5C02" w:rsidP="001B5C02">
      <w:pPr>
        <w:jc w:val="both"/>
      </w:pPr>
      <w:r w:rsidRPr="00976967">
        <w:rPr>
          <w:i/>
          <w:iCs/>
          <w:highlight w:val="yellow"/>
        </w:rPr>
        <w:t>Eventuale</w:t>
      </w:r>
      <w:r w:rsidRPr="00DA4D7B">
        <w:rPr>
          <w:highlight w:val="yellow"/>
        </w:rPr>
        <w:t>:</w:t>
      </w:r>
      <w:r w:rsidRPr="00DA4D7B">
        <w:t xml:space="preserve"> I file verranno consegnati in formato </w:t>
      </w:r>
      <w:r w:rsidRPr="00976967">
        <w:rPr>
          <w:highlight w:val="yellow"/>
        </w:rPr>
        <w:t>XXX</w:t>
      </w:r>
      <w:r w:rsidRPr="00DA4D7B">
        <w:t xml:space="preserve"> chiuso in alta definizione. La presente Offerta non ricomprende la vendita di file editabili, che potranno essere acquistati dal Cliente al prezzo che sarà quantificato di volta in volta da Arsenalia Digital.</w:t>
      </w:r>
    </w:p>
    <w:p w14:paraId="34D85B2D" w14:textId="77777777" w:rsidR="001B5C02" w:rsidRPr="0001707E" w:rsidRDefault="001B5C02" w:rsidP="001B5C02">
      <w:pPr>
        <w:jc w:val="both"/>
        <w:rPr>
          <w:rFonts w:ascii="Lucida Sans Unicode" w:hAnsi="Lucida Sans Unicode"/>
          <w:color w:val="FF0000"/>
          <w:sz w:val="20"/>
          <w:szCs w:val="20"/>
        </w:rPr>
      </w:pPr>
    </w:p>
    <w:p w14:paraId="6B2E97E6" w14:textId="77777777" w:rsidR="001B5C02" w:rsidRPr="00EA0DFF" w:rsidRDefault="001B5C02" w:rsidP="00D63CCE">
      <w:pPr>
        <w:pStyle w:val="Heading2"/>
      </w:pPr>
      <w:bookmarkStart w:id="15" w:name="_Toc200476866"/>
      <w:r w:rsidRPr="00EA0DFF">
        <w:lastRenderedPageBreak/>
        <w:t>Prerequisiti ed esclusioni</w:t>
      </w:r>
      <w:bookmarkEnd w:id="15"/>
    </w:p>
    <w:p w14:paraId="7586487D" w14:textId="77777777" w:rsidR="001B5C02" w:rsidRPr="00B5211A" w:rsidRDefault="001B5C02" w:rsidP="00976967">
      <w:pPr>
        <w:jc w:val="both"/>
      </w:pPr>
      <w:r w:rsidRPr="00B5211A">
        <w:t>I seguenti sono da considerarsi prerequisiti per l’esecuzione delle attività:</w:t>
      </w:r>
    </w:p>
    <w:p w14:paraId="3B97E004" w14:textId="77777777" w:rsidR="001B5C02" w:rsidRPr="00EA0DFF" w:rsidRDefault="001B5C02" w:rsidP="00C551EC">
      <w:pPr>
        <w:pStyle w:val="ElencoPuntato"/>
      </w:pPr>
      <w:r w:rsidRPr="00EA0DFF">
        <w:t>La firma della presente Offerta e delle Condizioni Generali di Contratto per avvio dei lavori.</w:t>
      </w:r>
    </w:p>
    <w:p w14:paraId="4C79D5FD" w14:textId="77777777" w:rsidR="001B5C02" w:rsidRDefault="001B5C02" w:rsidP="00C551EC">
      <w:pPr>
        <w:pStyle w:val="ElencoPuntato"/>
        <w:rPr>
          <w:highlight w:val="yellow"/>
        </w:rPr>
      </w:pPr>
      <w:r w:rsidRPr="00EA0DFF">
        <w:rPr>
          <w:highlight w:val="yellow"/>
        </w:rPr>
        <w:t xml:space="preserve">Disponibilità di un confronto tecnico per i temi di sviluppo/Disponibilità </w:t>
      </w:r>
      <w:proofErr w:type="gramStart"/>
      <w:r w:rsidRPr="00EA0DFF">
        <w:rPr>
          <w:highlight w:val="yellow"/>
        </w:rPr>
        <w:t>del team interno</w:t>
      </w:r>
      <w:proofErr w:type="gramEnd"/>
      <w:r w:rsidRPr="00EA0DFF">
        <w:rPr>
          <w:highlight w:val="yellow"/>
        </w:rPr>
        <w:t xml:space="preserve"> del Cliente/Accettazione delle condizioni generali di servizio di eventuali Partner/</w:t>
      </w:r>
      <w:r>
        <w:rPr>
          <w:highlight w:val="yellow"/>
        </w:rPr>
        <w:t>disponibilità accessi/licenze/autorizzazioni…</w:t>
      </w:r>
      <w:proofErr w:type="spellStart"/>
      <w:r w:rsidRPr="00EA0DFF">
        <w:rPr>
          <w:highlight w:val="yellow"/>
        </w:rPr>
        <w:t>ecc</w:t>
      </w:r>
      <w:proofErr w:type="spellEnd"/>
      <w:r w:rsidRPr="00EA0DFF">
        <w:rPr>
          <w:highlight w:val="yellow"/>
        </w:rPr>
        <w:t>;</w:t>
      </w:r>
    </w:p>
    <w:p w14:paraId="79133142" w14:textId="77777777" w:rsidR="001B5C02" w:rsidRDefault="001B5C02" w:rsidP="00C551EC">
      <w:pPr>
        <w:pStyle w:val="ElencoPuntato"/>
        <w:rPr>
          <w:highlight w:val="yellow"/>
        </w:rPr>
      </w:pPr>
      <w:r>
        <w:rPr>
          <w:highlight w:val="yellow"/>
        </w:rPr>
        <w:t xml:space="preserve">Termine per richiedere interazioni (es. entro </w:t>
      </w:r>
      <w:proofErr w:type="gramStart"/>
      <w:r>
        <w:rPr>
          <w:highlight w:val="yellow"/>
        </w:rPr>
        <w:t>3</w:t>
      </w:r>
      <w:proofErr w:type="gramEnd"/>
      <w:r>
        <w:rPr>
          <w:highlight w:val="yellow"/>
        </w:rPr>
        <w:t xml:space="preserve"> giorni dalla consegna del deliverable/compimento fase progettuale)</w:t>
      </w:r>
    </w:p>
    <w:p w14:paraId="0F4BB3E8" w14:textId="23F4AB93" w:rsidR="00976967" w:rsidRPr="00EA0DFF" w:rsidRDefault="00976967" w:rsidP="00C551EC">
      <w:pPr>
        <w:pStyle w:val="ElencoPuntato"/>
        <w:rPr>
          <w:highlight w:val="yellow"/>
        </w:rPr>
      </w:pPr>
      <w:r>
        <w:rPr>
          <w:highlight w:val="yellow"/>
        </w:rPr>
        <w:t>Feedback puntuale da parte del Cliente nel rispetto dei termini di progetto e del GANTT concordato;</w:t>
      </w:r>
    </w:p>
    <w:p w14:paraId="7055B5D2" w14:textId="77777777" w:rsidR="001B5C02" w:rsidRPr="00EA0DFF" w:rsidRDefault="001B5C02" w:rsidP="00C551EC">
      <w:pPr>
        <w:pStyle w:val="ElencoPuntato"/>
        <w:rPr>
          <w:highlight w:val="yellow"/>
        </w:rPr>
      </w:pPr>
      <w:proofErr w:type="spellStart"/>
      <w:r w:rsidRPr="00EA0DFF">
        <w:rPr>
          <w:highlight w:val="yellow"/>
        </w:rPr>
        <w:t>Xxx</w:t>
      </w:r>
      <w:proofErr w:type="spellEnd"/>
    </w:p>
    <w:p w14:paraId="232D3B71" w14:textId="7C6700D5" w:rsidR="001B5C02" w:rsidRPr="00EA0DFF" w:rsidRDefault="001B5C02" w:rsidP="001B5C02">
      <w:pPr>
        <w:jc w:val="both"/>
      </w:pPr>
      <w:r w:rsidRPr="00EA0DFF">
        <w:t xml:space="preserve">È compito del Cliente verificare la presenza dei prerequisiti prima della sottoscrizione della presente offerta. Il Cliente dovrà inoltre assicurarsi </w:t>
      </w:r>
      <w:proofErr w:type="gramStart"/>
      <w:r w:rsidRPr="00EA0DFF">
        <w:t>ed</w:t>
      </w:r>
      <w:proofErr w:type="gramEnd"/>
      <w:r w:rsidRPr="00EA0DFF">
        <w:t xml:space="preserve"> adoperarsi affinché i prerequisiti indicati da </w:t>
      </w:r>
      <w:r>
        <w:t>Arsenalia Digital</w:t>
      </w:r>
      <w:r w:rsidRPr="00EA0DFF">
        <w:t xml:space="preserve"> siano mantenuti per tutta la durata del servizio.  Nel caso i prerequisiti elencati vengano a mancare in corso d’opera, anche per causa non direttamente attribuibile al Cliente, </w:t>
      </w:r>
      <w:r>
        <w:t>Arsenalia Digital</w:t>
      </w:r>
      <w:r w:rsidRPr="00EA0DFF">
        <w:t xml:space="preserve"> non sarà responsabile di eventuali ritardi o per qualsiasi inadempimento nell’esecuzione del servizio</w:t>
      </w:r>
      <w:r w:rsidR="00976967">
        <w:t xml:space="preserve"> ed il valore economico dell’Offerta potrebbe subire variazioni in aumento per consentire il differimento dell’esecuzione dei servizi</w:t>
      </w:r>
      <w:r w:rsidRPr="00EA0DFF">
        <w:t>.</w:t>
      </w:r>
    </w:p>
    <w:p w14:paraId="194E2529" w14:textId="77777777" w:rsidR="001B5C02" w:rsidRPr="00843031" w:rsidRDefault="001B5C02" w:rsidP="00976967">
      <w:pPr>
        <w:jc w:val="both"/>
        <w:rPr>
          <w:szCs w:val="22"/>
        </w:rPr>
      </w:pPr>
    </w:p>
    <w:p w14:paraId="65F457D4" w14:textId="77777777" w:rsidR="001B5C02" w:rsidRPr="00843031" w:rsidRDefault="001B5C02" w:rsidP="00976967">
      <w:pPr>
        <w:jc w:val="both"/>
        <w:rPr>
          <w:szCs w:val="22"/>
        </w:rPr>
      </w:pPr>
      <w:r w:rsidRPr="00843031">
        <w:rPr>
          <w:szCs w:val="22"/>
        </w:rPr>
        <w:t>I seguenti punti sono da considerarsi esclusioni:</w:t>
      </w:r>
    </w:p>
    <w:p w14:paraId="69DA5A39" w14:textId="77777777" w:rsidR="001B5C02" w:rsidRPr="00976967" w:rsidRDefault="001B5C02" w:rsidP="00C551EC">
      <w:pPr>
        <w:pStyle w:val="ElencoPuntato"/>
      </w:pPr>
      <w:r w:rsidRPr="00976967">
        <w:t>Interazioni oltre la seconda o decorsi i termini di richiesta</w:t>
      </w:r>
    </w:p>
    <w:p w14:paraId="78C4205C" w14:textId="77777777" w:rsidR="001B5C02" w:rsidRPr="00976967" w:rsidRDefault="001B5C02" w:rsidP="00C551EC">
      <w:pPr>
        <w:pStyle w:val="ElencoPuntato"/>
        <w:rPr>
          <w:highlight w:val="yellow"/>
        </w:rPr>
      </w:pPr>
      <w:proofErr w:type="spellStart"/>
      <w:r w:rsidRPr="00976967">
        <w:rPr>
          <w:highlight w:val="yellow"/>
        </w:rPr>
        <w:t>XxX</w:t>
      </w:r>
      <w:proofErr w:type="spellEnd"/>
    </w:p>
    <w:p w14:paraId="171A5998" w14:textId="77777777" w:rsidR="001B5C02" w:rsidRPr="00976967" w:rsidRDefault="001B5C02" w:rsidP="00C551EC">
      <w:pPr>
        <w:pStyle w:val="ElencoPuntato"/>
      </w:pPr>
      <w:r w:rsidRPr="00976967">
        <w:t>In generale tutto ciò che non è esplicitamente specificato nella presente Offerta</w:t>
      </w:r>
    </w:p>
    <w:p w14:paraId="68EBCC8C" w14:textId="77777777" w:rsidR="001B5C02" w:rsidRDefault="001B5C02" w:rsidP="00976967">
      <w:pPr>
        <w:pStyle w:val="Heading1"/>
        <w:jc w:val="both"/>
      </w:pPr>
      <w:bookmarkStart w:id="16" w:name="_Toc200476867"/>
      <w:bookmarkStart w:id="17" w:name="_Ref268532037"/>
      <w:bookmarkStart w:id="18" w:name="_Ref299618639"/>
      <w:bookmarkStart w:id="19" w:name="_Ref299618642"/>
      <w:bookmarkEnd w:id="8"/>
      <w:bookmarkEnd w:id="9"/>
      <w:bookmarkEnd w:id="10"/>
      <w:r>
        <w:t>Durata</w:t>
      </w:r>
      <w:bookmarkEnd w:id="16"/>
    </w:p>
    <w:p w14:paraId="3912F6C5" w14:textId="78E1D12B" w:rsidR="001B5C02" w:rsidRDefault="001B5C02" w:rsidP="00976967">
      <w:pPr>
        <w:jc w:val="both"/>
      </w:pPr>
      <w:r>
        <w:t xml:space="preserve">La durata stimata delle attività progettuali è la seguente: </w:t>
      </w:r>
      <w:r w:rsidRPr="00976967">
        <w:rPr>
          <w:highlight w:val="yellow"/>
        </w:rPr>
        <w:t>(</w:t>
      </w:r>
      <w:r w:rsidRPr="00843031">
        <w:rPr>
          <w:highlight w:val="yellow"/>
        </w:rPr>
        <w:t xml:space="preserve">inserire </w:t>
      </w:r>
      <w:r w:rsidRPr="00D0788D">
        <w:rPr>
          <w:highlight w:val="yellow"/>
        </w:rPr>
        <w:t xml:space="preserve">tempistiche ed eventuali </w:t>
      </w:r>
      <w:proofErr w:type="spellStart"/>
      <w:r w:rsidRPr="00D0788D">
        <w:rPr>
          <w:highlight w:val="yellow"/>
        </w:rPr>
        <w:t>Wave</w:t>
      </w:r>
      <w:proofErr w:type="spellEnd"/>
      <w:r w:rsidRPr="00D0788D">
        <w:rPr>
          <w:highlight w:val="yellow"/>
        </w:rPr>
        <w:t xml:space="preserve"> di Progetto)</w:t>
      </w:r>
      <w:r w:rsidR="00F36EA2">
        <w:t xml:space="preserve"> da {</w:t>
      </w:r>
      <w:proofErr w:type="spellStart"/>
      <w:r w:rsidR="00F36EA2" w:rsidRPr="00F36EA2">
        <w:t>start_at</w:t>
      </w:r>
      <w:proofErr w:type="spellEnd"/>
      <w:r w:rsidR="00F36EA2">
        <w:t>} a {</w:t>
      </w:r>
      <w:proofErr w:type="spellStart"/>
      <w:r w:rsidR="00F36EA2" w:rsidRPr="00F36EA2">
        <w:t>st</w:t>
      </w:r>
      <w:r w:rsidR="00F36EA2">
        <w:t>op</w:t>
      </w:r>
      <w:r w:rsidR="00F36EA2" w:rsidRPr="00F36EA2">
        <w:t>_at</w:t>
      </w:r>
      <w:proofErr w:type="spellEnd"/>
      <w:r w:rsidR="00F36EA2">
        <w:t>} stimando una possibile fine dei lavori ilo {</w:t>
      </w:r>
      <w:proofErr w:type="spellStart"/>
      <w:r w:rsidR="00F36EA2">
        <w:t>estimation</w:t>
      </w:r>
      <w:r w:rsidR="00F36EA2" w:rsidRPr="00F36EA2">
        <w:t>_</w:t>
      </w:r>
      <w:r w:rsidR="00F36EA2">
        <w:t>end</w:t>
      </w:r>
      <w:proofErr w:type="spellEnd"/>
      <w:proofErr w:type="gramStart"/>
      <w:r w:rsidR="00F36EA2">
        <w:t>}.</w:t>
      </w:r>
      <w:r>
        <w:t>.</w:t>
      </w:r>
      <w:proofErr w:type="gramEnd"/>
    </w:p>
    <w:p w14:paraId="2791AA3A" w14:textId="77777777" w:rsidR="001B5C02" w:rsidRDefault="001B5C02" w:rsidP="00976967">
      <w:pPr>
        <w:jc w:val="both"/>
      </w:pPr>
      <w:r>
        <w:t>Resta inteso che le tempistiche progettuali potranno essere variate di comune accordo tra le Parti e in ogni caso Arsenalia Digital non sarà responsabile per eventuali ritardi imputabili al Cliente (es. mancato mantenimento dei prerequisiti di Progetto, ritardata consegna della documentazione progettuale necessaria, mancato riscontro nei termini richiesti, ecc.)</w:t>
      </w:r>
    </w:p>
    <w:p w14:paraId="1A3C3190" w14:textId="77777777" w:rsidR="001B5C02" w:rsidRPr="007877F6" w:rsidRDefault="001B5C02" w:rsidP="00976967">
      <w:pPr>
        <w:jc w:val="both"/>
      </w:pPr>
      <w:r w:rsidRPr="005A6632">
        <w:t xml:space="preserve">La fornitura del servizio si intenderà completata a seguito </w:t>
      </w:r>
      <w:proofErr w:type="gramStart"/>
      <w:r w:rsidRPr="005A6632">
        <w:t>di</w:t>
      </w:r>
      <w:r w:rsidRPr="00F97486">
        <w:rPr>
          <w:highlight w:val="yellow"/>
        </w:rPr>
        <w:t>….</w:t>
      </w:r>
      <w:proofErr w:type="gramEnd"/>
      <w:r w:rsidRPr="00F97486">
        <w:rPr>
          <w:highlight w:val="yellow"/>
        </w:rPr>
        <w:t xml:space="preserve">(es. consegna deliverable/fine periodo </w:t>
      </w:r>
      <w:proofErr w:type="spellStart"/>
      <w:r w:rsidRPr="00F97486">
        <w:rPr>
          <w:highlight w:val="yellow"/>
        </w:rPr>
        <w:t>hypercare</w:t>
      </w:r>
      <w:proofErr w:type="spellEnd"/>
      <w:r w:rsidRPr="00F97486">
        <w:rPr>
          <w:highlight w:val="yellow"/>
        </w:rPr>
        <w:t>/ conclusione fase progettuale x…)</w:t>
      </w:r>
    </w:p>
    <w:p w14:paraId="12462786" w14:textId="77777777" w:rsidR="001B5C02" w:rsidRPr="00B5211A" w:rsidRDefault="001B5C02" w:rsidP="00976967">
      <w:pPr>
        <w:pStyle w:val="Heading1"/>
        <w:jc w:val="both"/>
      </w:pPr>
      <w:bookmarkStart w:id="20" w:name="_Toc200476868"/>
      <w:r w:rsidRPr="00B5211A">
        <w:lastRenderedPageBreak/>
        <w:t>Quotazione economica delle attività</w:t>
      </w:r>
      <w:bookmarkEnd w:id="17"/>
      <w:bookmarkEnd w:id="18"/>
      <w:bookmarkEnd w:id="19"/>
      <w:bookmarkEnd w:id="20"/>
    </w:p>
    <w:p w14:paraId="2866FABA" w14:textId="77777777" w:rsidR="001B5C02" w:rsidRDefault="001B5C02" w:rsidP="00976967">
      <w:pPr>
        <w:jc w:val="both"/>
      </w:pPr>
      <w:r w:rsidRPr="00EA0DFF">
        <w:t>L</w:t>
      </w:r>
      <w:r>
        <w:t xml:space="preserve">’Offerta si intende a corpo </w:t>
      </w:r>
      <w:r w:rsidRPr="00EA0DFF">
        <w:t>p</w:t>
      </w:r>
      <w:r>
        <w:t>er il dettaglio delle attività</w:t>
      </w:r>
      <w:r w:rsidRPr="00EA0DFF">
        <w:t xml:space="preserve"> espressamente indicat</w:t>
      </w:r>
      <w:r>
        <w:t xml:space="preserve">e al capitolo 3. </w:t>
      </w:r>
    </w:p>
    <w:p w14:paraId="11AD6A25" w14:textId="77777777" w:rsidR="001B5C02" w:rsidRDefault="001B5C02" w:rsidP="00976967">
      <w:pPr>
        <w:jc w:val="both"/>
        <w:rPr>
          <w:i/>
          <w:iCs/>
        </w:rPr>
      </w:pPr>
      <w:r w:rsidRPr="000B6D0C">
        <w:rPr>
          <w:i/>
          <w:iCs/>
          <w:highlight w:val="yellow"/>
        </w:rPr>
        <w:t>Eventuale, nel caso di offerta composta da più lotti:</w:t>
      </w:r>
      <w:r w:rsidRPr="000B6D0C">
        <w:rPr>
          <w:i/>
          <w:iCs/>
        </w:rPr>
        <w:t xml:space="preserve"> </w:t>
      </w:r>
    </w:p>
    <w:p w14:paraId="44CDC63D" w14:textId="77777777" w:rsidR="001B5C02" w:rsidRDefault="001B5C02" w:rsidP="00976967">
      <w:pPr>
        <w:jc w:val="both"/>
      </w:pPr>
      <w:r>
        <w:t>La quotazione è divisa nei seguenti lotti:</w:t>
      </w:r>
    </w:p>
    <w:p w14:paraId="253ADFDD" w14:textId="11ED173E" w:rsidR="001B5C02" w:rsidRDefault="001B5C02" w:rsidP="00976967">
      <w:pPr>
        <w:jc w:val="both"/>
      </w:pPr>
      <w:r>
        <w:t>•</w:t>
      </w:r>
      <w:r>
        <w:tab/>
        <w:t>Lotto 1: Attività di</w:t>
      </w:r>
      <w:r w:rsidR="00A40B90">
        <w:t xml:space="preserve"> </w:t>
      </w:r>
      <w:r w:rsidR="00A40B90" w:rsidRPr="00976967">
        <w:rPr>
          <w:highlight w:val="yellow"/>
        </w:rPr>
        <w:t>XXX</w:t>
      </w:r>
      <w:r>
        <w:t>;</w:t>
      </w:r>
    </w:p>
    <w:p w14:paraId="5EAAE29F" w14:textId="3BAB6EFB" w:rsidR="001B5C02" w:rsidRDefault="001B5C02" w:rsidP="00976967">
      <w:pPr>
        <w:jc w:val="both"/>
      </w:pPr>
      <w:r>
        <w:t>•</w:t>
      </w:r>
      <w:r>
        <w:tab/>
        <w:t xml:space="preserve">Lotto 2: Attività di </w:t>
      </w:r>
      <w:r w:rsidR="00A40B90" w:rsidRPr="00D03153">
        <w:rPr>
          <w:highlight w:val="yellow"/>
        </w:rPr>
        <w:t>XXX</w:t>
      </w:r>
    </w:p>
    <w:p w14:paraId="5CC4D696" w14:textId="77777777" w:rsidR="001B5C02" w:rsidRDefault="001B5C02" w:rsidP="00976967">
      <w:pPr>
        <w:jc w:val="both"/>
      </w:pPr>
      <w:r>
        <w:t xml:space="preserve">I lotti sono da intendersi come componenti di un unico ed indivisibile progetto, come specificato nella presente Offerta. </w:t>
      </w:r>
    </w:p>
    <w:p w14:paraId="066916C1" w14:textId="77777777" w:rsidR="001B5C02" w:rsidRDefault="001B5C02" w:rsidP="00976967">
      <w:pPr>
        <w:jc w:val="both"/>
      </w:pPr>
      <w:r>
        <w:t xml:space="preserve">La ripartizione in lotti è dettata dalla necessità di riunire determinate attività al fine di quantificarle economicamente, per poi provvedere alla fatturazione come di seguito stabilito. </w:t>
      </w:r>
    </w:p>
    <w:p w14:paraId="089AB0ED" w14:textId="77777777" w:rsidR="001B5C02" w:rsidRPr="00EA0DFF" w:rsidRDefault="001B5C02" w:rsidP="00976967">
      <w:pPr>
        <w:jc w:val="both"/>
      </w:pPr>
    </w:p>
    <w:p w14:paraId="31821A2A" w14:textId="2E5F70AE" w:rsidR="001B5C02" w:rsidRDefault="001B5C02" w:rsidP="00976967">
      <w:pPr>
        <w:jc w:val="both"/>
      </w:pPr>
      <w:r w:rsidRPr="00EA0DFF">
        <w:t xml:space="preserve">La valutazione economica complessiva per il progetto è </w:t>
      </w:r>
      <w:r w:rsidR="00D63CCE">
        <w:rPr>
          <w:b/>
        </w:rPr>
        <w:t>{</w:t>
      </w:r>
      <w:r w:rsidR="00F36EA2">
        <w:rPr>
          <w:b/>
        </w:rPr>
        <w:t>revenue</w:t>
      </w:r>
      <w:r w:rsidR="00D63CCE">
        <w:rPr>
          <w:b/>
        </w:rPr>
        <w:t>}</w:t>
      </w:r>
      <w:r w:rsidR="00D63CCE" w:rsidRPr="00596DE6">
        <w:rPr>
          <w:b/>
        </w:rPr>
        <w:t xml:space="preserve"> €</w:t>
      </w:r>
      <w:r w:rsidR="00D63CCE" w:rsidRPr="00596DE6">
        <w:t xml:space="preserve"> (</w:t>
      </w:r>
      <w:r w:rsidR="00D63CCE">
        <w:t>{</w:t>
      </w:r>
      <w:proofErr w:type="spellStart"/>
      <w:r w:rsidR="00D63CCE">
        <w:t>amountLetter</w:t>
      </w:r>
      <w:proofErr w:type="spellEnd"/>
      <w:r w:rsidR="00D63CCE">
        <w:t>}</w:t>
      </w:r>
      <w:r w:rsidR="00D63CCE" w:rsidRPr="00596DE6">
        <w:t xml:space="preserve">) </w:t>
      </w:r>
      <w:r w:rsidRPr="00EA0DFF">
        <w:t>+ IVA.</w:t>
      </w:r>
    </w:p>
    <w:p w14:paraId="67327B39" w14:textId="77777777" w:rsidR="001B5C02" w:rsidRDefault="001B5C02" w:rsidP="00976967">
      <w:pPr>
        <w:jc w:val="both"/>
      </w:pPr>
    </w:p>
    <w:p w14:paraId="16AE1BDE" w14:textId="77777777" w:rsidR="001B5C02" w:rsidRPr="00A40B90" w:rsidRDefault="001B5C02" w:rsidP="00976967">
      <w:pPr>
        <w:jc w:val="both"/>
        <w:rPr>
          <w:szCs w:val="22"/>
        </w:rPr>
      </w:pPr>
      <w:r w:rsidRPr="00EA0DFF">
        <w:t>Il valore progettuale potrà essere variato qualora si verifichino una delle seguenti variazioni rispetto a quanto definito nella presente offerta:</w:t>
      </w:r>
    </w:p>
    <w:p w14:paraId="306FC52D" w14:textId="77777777" w:rsidR="001B5C02" w:rsidRPr="00976967" w:rsidRDefault="001B5C02" w:rsidP="00C551EC">
      <w:pPr>
        <w:pStyle w:val="ElencoPuntato"/>
      </w:pPr>
      <w:r w:rsidRPr="00976967">
        <w:t>cambiamento dei requisiti o del numero degli oggetti di consegna richiesti;</w:t>
      </w:r>
    </w:p>
    <w:p w14:paraId="4AEC2BA9" w14:textId="77777777" w:rsidR="001B5C02" w:rsidRPr="00976967" w:rsidRDefault="001B5C02" w:rsidP="00C551EC">
      <w:pPr>
        <w:pStyle w:val="ElencoPuntato"/>
      </w:pPr>
      <w:r w:rsidRPr="00976967">
        <w:t>richieste di attività non esplicitamente citate;</w:t>
      </w:r>
    </w:p>
    <w:p w14:paraId="6153C3D7" w14:textId="77777777" w:rsidR="001B5C02" w:rsidRPr="00976967" w:rsidRDefault="001B5C02" w:rsidP="00C551EC">
      <w:pPr>
        <w:pStyle w:val="ElencoPuntato"/>
      </w:pPr>
      <w:r w:rsidRPr="00976967">
        <w:t>impossibilità da parte del cliente di rispettare i prerequisiti o la fornitura di materiale o le tempistiche di iterazione/feedback comportando una variazione temporale rispetto alle consegne</w:t>
      </w:r>
    </w:p>
    <w:p w14:paraId="658CF9F4" w14:textId="77777777" w:rsidR="001B5C02" w:rsidRDefault="001B5C02" w:rsidP="001B5C02">
      <w:pPr>
        <w:jc w:val="both"/>
      </w:pPr>
    </w:p>
    <w:p w14:paraId="6C5DE03A" w14:textId="77777777" w:rsidR="001B5C02" w:rsidRDefault="001B5C02" w:rsidP="001B5C02">
      <w:pPr>
        <w:jc w:val="both"/>
      </w:pPr>
      <w:r w:rsidRPr="00B5211A">
        <w:t xml:space="preserve">Ogni variazione sarà soggetta a Change Request e verrà effettuata solo a fronte di accordo </w:t>
      </w:r>
      <w:r>
        <w:t>tra le Parti</w:t>
      </w:r>
      <w:r w:rsidRPr="00B5211A">
        <w:t>.</w:t>
      </w:r>
    </w:p>
    <w:p w14:paraId="2E5FB9E0" w14:textId="77777777" w:rsidR="00976967" w:rsidRDefault="00976967" w:rsidP="001B5C02">
      <w:pPr>
        <w:jc w:val="both"/>
      </w:pPr>
    </w:p>
    <w:p w14:paraId="6870020F" w14:textId="77777777" w:rsidR="001B5C02" w:rsidRDefault="001B5C02" w:rsidP="001B5C02">
      <w:pPr>
        <w:jc w:val="both"/>
      </w:pPr>
      <w:r w:rsidRPr="00C13AAB">
        <w:t xml:space="preserve">Gli importi si intendono comprensivi di spese per tutte le attività svolte presso la sede di </w:t>
      </w:r>
      <w:r>
        <w:t>Arsenalia Digital</w:t>
      </w:r>
      <w:r w:rsidRPr="00C13AAB">
        <w:t xml:space="preserve"> di Venezia Marghera. Per le trasferte richieste dal Cliente presso la propria sede in territorio italiano il Fornitore applicherà per ogni consulente una tariffa forfait pari ad Euro </w:t>
      </w:r>
      <w:r w:rsidRPr="00F22C55">
        <w:rPr>
          <w:highlight w:val="yellow"/>
        </w:rPr>
        <w:t>XX,00 al giorno</w:t>
      </w:r>
      <w:r w:rsidRPr="00C13AAB">
        <w:t xml:space="preserve"> (+ IVA). Eventuali costi pe</w:t>
      </w:r>
      <w:r>
        <w:t xml:space="preserve">r trasporti soggetti a prenotazione e/o pernottamenti </w:t>
      </w:r>
      <w:r w:rsidRPr="00C13AAB">
        <w:t>sono esclusi dalla tariffa forfait e saranno oggetto di separato rimborso.</w:t>
      </w:r>
    </w:p>
    <w:p w14:paraId="2C0BF65B" w14:textId="77777777" w:rsidR="001B5C02" w:rsidRPr="00B5211A" w:rsidRDefault="001B5C02" w:rsidP="001B5C02">
      <w:pPr>
        <w:jc w:val="both"/>
      </w:pPr>
      <w:r w:rsidRPr="003E7397">
        <w:t>Altre spese</w:t>
      </w:r>
      <w:r>
        <w:t xml:space="preserve"> per le trasferte</w:t>
      </w:r>
      <w:r w:rsidRPr="003E7397">
        <w:t xml:space="preserve"> saranno preventivamente concordate tra Project Manager di </w:t>
      </w:r>
      <w:r>
        <w:t>Arsenalia Digital</w:t>
      </w:r>
      <w:r w:rsidRPr="003E7397">
        <w:t xml:space="preserve"> e il Project Manager del Cliente e inserite nella fatturazione mensile, previo invio di un file piè di lista opportunatamente compilato e completo di giustificativi.</w:t>
      </w:r>
    </w:p>
    <w:p w14:paraId="61F6D307" w14:textId="77777777" w:rsidR="001B5C02" w:rsidRPr="00B5211A" w:rsidRDefault="001B5C02" w:rsidP="001B5C02">
      <w:pPr>
        <w:jc w:val="both"/>
        <w:rPr>
          <w:rFonts w:ascii="Lucida Sans Unicode" w:hAnsi="Lucida Sans Unicode" w:cs="Lucida Sans Unicode"/>
          <w:sz w:val="20"/>
          <w:szCs w:val="20"/>
        </w:rPr>
      </w:pPr>
    </w:p>
    <w:p w14:paraId="550AA8CE" w14:textId="77777777" w:rsidR="001B5C02" w:rsidRPr="00B5211A" w:rsidRDefault="001B5C02" w:rsidP="001B5C02">
      <w:pPr>
        <w:pStyle w:val="Heading2"/>
      </w:pPr>
      <w:bookmarkStart w:id="21" w:name="_Toc200476869"/>
      <w:r w:rsidRPr="00B5211A">
        <w:t xml:space="preserve">Condizioni di </w:t>
      </w:r>
      <w:r>
        <w:t xml:space="preserve">fatturazione e </w:t>
      </w:r>
      <w:r w:rsidRPr="00B5211A">
        <w:t>pagamento</w:t>
      </w:r>
      <w:bookmarkEnd w:id="21"/>
    </w:p>
    <w:p w14:paraId="14FACAF1" w14:textId="77777777" w:rsidR="001B5C02" w:rsidRPr="00EA0DFF" w:rsidRDefault="001B5C02" w:rsidP="001B5C02">
      <w:pPr>
        <w:jc w:val="both"/>
      </w:pPr>
      <w:r>
        <w:t xml:space="preserve">La fatturazione avverrà come di seguito indicato: </w:t>
      </w:r>
    </w:p>
    <w:p w14:paraId="74484CCD" w14:textId="77777777" w:rsidR="001B5C02" w:rsidRPr="00B5211A" w:rsidRDefault="001B5C02" w:rsidP="001B5C02">
      <w:pPr>
        <w:jc w:val="both"/>
        <w:rPr>
          <w:rFonts w:ascii="Lucida Sans Unicode" w:hAnsi="Lucida Sans Unicode" w:cs="Lucida Sans Unicode"/>
          <w:szCs w:val="22"/>
        </w:rPr>
      </w:pPr>
    </w:p>
    <w:tbl>
      <w:tblPr>
        <w:tblStyle w:val="GridTable1LightAccent2"/>
        <w:tblW w:w="0" w:type="auto"/>
        <w:tblLook w:val="04A0" w:firstRow="1" w:lastRow="0" w:firstColumn="1" w:lastColumn="0" w:noHBand="0" w:noVBand="1"/>
      </w:tblPr>
      <w:tblGrid>
        <w:gridCol w:w="4459"/>
        <w:gridCol w:w="4460"/>
      </w:tblGrid>
      <w:tr w:rsidR="001B5C02" w:rsidRPr="00B5211A" w14:paraId="54CA383B" w14:textId="77777777" w:rsidTr="00D03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vAlign w:val="center"/>
          </w:tcPr>
          <w:p w14:paraId="14B738BB" w14:textId="77777777" w:rsidR="001B5C02" w:rsidRPr="00EA0DFF" w:rsidRDefault="001B5C02" w:rsidP="001B5C02">
            <w:pPr>
              <w:jc w:val="both"/>
              <w:rPr>
                <w:rFonts w:ascii="Nirmala UI" w:hAnsi="Nirmala UI" w:cs="Nirmala UI"/>
                <w:sz w:val="20"/>
                <w:szCs w:val="20"/>
              </w:rPr>
            </w:pPr>
            <w:r w:rsidRPr="00EA0DFF">
              <w:rPr>
                <w:rFonts w:ascii="Nirmala UI" w:hAnsi="Nirmala UI" w:cs="Nirmala UI"/>
                <w:sz w:val="20"/>
                <w:szCs w:val="20"/>
              </w:rPr>
              <w:t>Tranche</w:t>
            </w:r>
          </w:p>
        </w:tc>
        <w:tc>
          <w:tcPr>
            <w:tcW w:w="4460" w:type="dxa"/>
            <w:vAlign w:val="center"/>
          </w:tcPr>
          <w:p w14:paraId="540812E8" w14:textId="77777777" w:rsidR="001B5C02" w:rsidRPr="00EA0DFF" w:rsidRDefault="001B5C02" w:rsidP="00D63CCE">
            <w:pPr>
              <w:jc w:val="right"/>
              <w:cnfStyle w:val="100000000000" w:firstRow="1" w:lastRow="0" w:firstColumn="0" w:lastColumn="0" w:oddVBand="0" w:evenVBand="0" w:oddHBand="0" w:evenHBand="0" w:firstRowFirstColumn="0" w:firstRowLastColumn="0" w:lastRowFirstColumn="0" w:lastRowLastColumn="0"/>
              <w:rPr>
                <w:rFonts w:ascii="Nirmala UI" w:hAnsi="Nirmala UI" w:cs="Nirmala UI"/>
                <w:sz w:val="20"/>
                <w:szCs w:val="20"/>
              </w:rPr>
            </w:pPr>
            <w:r w:rsidRPr="00EA0DFF">
              <w:rPr>
                <w:rFonts w:ascii="Nirmala UI" w:hAnsi="Nirmala UI" w:cs="Nirmala UI"/>
                <w:sz w:val="20"/>
                <w:szCs w:val="20"/>
              </w:rPr>
              <w:t>Valore €</w:t>
            </w:r>
          </w:p>
        </w:tc>
      </w:tr>
      <w:tr w:rsidR="00D63CCE" w:rsidRPr="008546D4" w14:paraId="4DAF007E" w14:textId="77777777" w:rsidTr="003B419B">
        <w:tc>
          <w:tcPr>
            <w:cnfStyle w:val="001000000000" w:firstRow="0" w:lastRow="0" w:firstColumn="1" w:lastColumn="0" w:oddVBand="0" w:evenVBand="0" w:oddHBand="0" w:evenHBand="0" w:firstRowFirstColumn="0" w:firstRowLastColumn="0" w:lastRowFirstColumn="0" w:lastRowLastColumn="0"/>
            <w:tcW w:w="4459" w:type="dxa"/>
            <w:vAlign w:val="center"/>
          </w:tcPr>
          <w:p w14:paraId="0EC514B1" w14:textId="06D7CED6" w:rsidR="00D63CCE" w:rsidRPr="008546D4" w:rsidRDefault="0025342B" w:rsidP="003B419B">
            <w:pPr>
              <w:jc w:val="both"/>
              <w:rPr>
                <w:rFonts w:ascii="Nirmala UI" w:hAnsi="Nirmala UI" w:cs="Nirmala UI"/>
                <w:b w:val="0"/>
                <w:bCs w:val="0"/>
                <w:sz w:val="20"/>
                <w:szCs w:val="20"/>
              </w:rPr>
            </w:pPr>
            <w:r w:rsidRPr="0025342B">
              <w:rPr>
                <w:rFonts w:ascii="Nirmala UI" w:hAnsi="Nirmala UI" w:cs="Nirmala UI"/>
                <w:b w:val="0"/>
                <w:bCs w:val="0"/>
                <w:sz w:val="20"/>
                <w:szCs w:val="20"/>
              </w:rPr>
              <w:t>{#billing_</w:t>
            </w:r>
            <w:proofErr w:type="gramStart"/>
            <w:r w:rsidRPr="0025342B">
              <w:rPr>
                <w:rFonts w:ascii="Nirmala UI" w:hAnsi="Nirmala UI" w:cs="Nirmala UI"/>
                <w:b w:val="0"/>
                <w:bCs w:val="0"/>
                <w:sz w:val="20"/>
                <w:szCs w:val="20"/>
              </w:rPr>
              <w:t>tranches}{</w:t>
            </w:r>
            <w:proofErr w:type="gramEnd"/>
            <w:r w:rsidRPr="0025342B">
              <w:rPr>
                <w:rFonts w:ascii="Nirmala UI" w:hAnsi="Nirmala UI" w:cs="Nirmala UI"/>
                <w:b w:val="0"/>
                <w:bCs w:val="0"/>
                <w:sz w:val="20"/>
                <w:szCs w:val="20"/>
              </w:rPr>
              <w:t>text}</w:t>
            </w:r>
          </w:p>
        </w:tc>
        <w:tc>
          <w:tcPr>
            <w:tcW w:w="4460" w:type="dxa"/>
            <w:vAlign w:val="center"/>
          </w:tcPr>
          <w:p w14:paraId="39B77277" w14:textId="367F5197" w:rsidR="00D63CCE" w:rsidRPr="008546D4" w:rsidRDefault="0025342B"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25342B">
              <w:rPr>
                <w:rFonts w:ascii="Nirmala UI" w:hAnsi="Nirmala UI" w:cs="Nirmala UI"/>
                <w:sz w:val="20"/>
                <w:szCs w:val="20"/>
              </w:rPr>
              <w:t>{</w:t>
            </w:r>
            <w:proofErr w:type="spellStart"/>
            <w:r w:rsidRPr="0025342B">
              <w:rPr>
                <w:rFonts w:ascii="Nirmala UI" w:hAnsi="Nirmala UI" w:cs="Nirmala UI"/>
                <w:sz w:val="20"/>
                <w:szCs w:val="20"/>
              </w:rPr>
              <w:t>value_</w:t>
            </w:r>
            <w:proofErr w:type="gramStart"/>
            <w:r w:rsidRPr="0025342B">
              <w:rPr>
                <w:rFonts w:ascii="Nirmala UI" w:hAnsi="Nirmala UI" w:cs="Nirmala UI"/>
                <w:sz w:val="20"/>
                <w:szCs w:val="20"/>
              </w:rPr>
              <w:t>formatted</w:t>
            </w:r>
            <w:proofErr w:type="spellEnd"/>
            <w:r w:rsidRPr="0025342B">
              <w:rPr>
                <w:rFonts w:ascii="Nirmala UI" w:hAnsi="Nirmala UI" w:cs="Nirmala UI"/>
                <w:sz w:val="20"/>
                <w:szCs w:val="20"/>
              </w:rPr>
              <w:t>}{</w:t>
            </w:r>
            <w:proofErr w:type="gramEnd"/>
            <w:r w:rsidRPr="0025342B">
              <w:rPr>
                <w:rFonts w:ascii="Nirmala UI" w:hAnsi="Nirmala UI" w:cs="Nirmala UI"/>
                <w:sz w:val="20"/>
                <w:szCs w:val="20"/>
              </w:rPr>
              <w:t>/</w:t>
            </w:r>
            <w:proofErr w:type="spellStart"/>
            <w:r w:rsidRPr="0025342B">
              <w:rPr>
                <w:rFonts w:ascii="Nirmala UI" w:hAnsi="Nirmala UI" w:cs="Nirmala UI"/>
                <w:sz w:val="20"/>
                <w:szCs w:val="20"/>
              </w:rPr>
              <w:t>billing_tranches</w:t>
            </w:r>
            <w:proofErr w:type="spellEnd"/>
            <w:r w:rsidRPr="0025342B">
              <w:rPr>
                <w:rFonts w:ascii="Nirmala UI" w:hAnsi="Nirmala UI" w:cs="Nirmala UI"/>
                <w:sz w:val="20"/>
                <w:szCs w:val="20"/>
              </w:rPr>
              <w:t>}</w:t>
            </w:r>
          </w:p>
        </w:tc>
      </w:tr>
    </w:tbl>
    <w:p w14:paraId="7AD77981" w14:textId="77777777" w:rsidR="001B5C02" w:rsidRDefault="001B5C02" w:rsidP="001B5C02">
      <w:pPr>
        <w:jc w:val="both"/>
        <w:rPr>
          <w:rFonts w:ascii="Lucida Sans Unicode" w:hAnsi="Lucida Sans Unicode" w:cs="Lucida Sans Unicode"/>
          <w:sz w:val="20"/>
          <w:szCs w:val="20"/>
        </w:rPr>
      </w:pPr>
    </w:p>
    <w:p w14:paraId="375D34C9" w14:textId="77777777" w:rsidR="001B5C02" w:rsidRDefault="001B5C02" w:rsidP="001B5C02">
      <w:pPr>
        <w:jc w:val="both"/>
        <w:rPr>
          <w:rFonts w:ascii="Lucida Sans Unicode" w:hAnsi="Lucida Sans Unicode" w:cs="Lucida Sans Unicode"/>
          <w:sz w:val="20"/>
          <w:szCs w:val="20"/>
        </w:rPr>
      </w:pPr>
      <w:r w:rsidRPr="000B6D0C">
        <w:rPr>
          <w:i/>
          <w:iCs/>
          <w:highlight w:val="yellow"/>
        </w:rPr>
        <w:t xml:space="preserve">Eventuale, nel caso di offerta composta da più </w:t>
      </w:r>
      <w:proofErr w:type="gramStart"/>
      <w:r w:rsidRPr="000B6D0C">
        <w:rPr>
          <w:i/>
          <w:iCs/>
          <w:highlight w:val="yellow"/>
        </w:rPr>
        <w:t>lotti</w:t>
      </w:r>
      <w:r w:rsidRPr="00EA0DFF">
        <w:t xml:space="preserve"> </w:t>
      </w:r>
      <w:r>
        <w:t>:</w:t>
      </w:r>
      <w:proofErr w:type="gramEnd"/>
    </w:p>
    <w:tbl>
      <w:tblPr>
        <w:tblStyle w:val="GridTable1LightAccent2"/>
        <w:tblW w:w="0" w:type="auto"/>
        <w:tblLook w:val="04A0" w:firstRow="1" w:lastRow="0" w:firstColumn="1" w:lastColumn="0" w:noHBand="0" w:noVBand="1"/>
      </w:tblPr>
      <w:tblGrid>
        <w:gridCol w:w="4459"/>
        <w:gridCol w:w="4460"/>
      </w:tblGrid>
      <w:tr w:rsidR="001B5C02" w:rsidRPr="00B5211A" w14:paraId="6A7D663C" w14:textId="77777777" w:rsidTr="00D03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9" w:type="dxa"/>
            <w:vAlign w:val="center"/>
          </w:tcPr>
          <w:p w14:paraId="0DBEE4A8" w14:textId="77777777" w:rsidR="001B5C02" w:rsidRPr="00EA0DFF" w:rsidRDefault="001B5C02" w:rsidP="001B5C02">
            <w:pPr>
              <w:jc w:val="both"/>
              <w:rPr>
                <w:rFonts w:ascii="Nirmala UI" w:hAnsi="Nirmala UI" w:cs="Nirmala UI"/>
                <w:sz w:val="20"/>
                <w:szCs w:val="20"/>
              </w:rPr>
            </w:pPr>
            <w:r>
              <w:rPr>
                <w:rFonts w:ascii="Nirmala UI" w:hAnsi="Nirmala UI" w:cs="Nirmala UI"/>
                <w:sz w:val="20"/>
                <w:szCs w:val="20"/>
              </w:rPr>
              <w:lastRenderedPageBreak/>
              <w:t>Lotti</w:t>
            </w:r>
          </w:p>
        </w:tc>
        <w:tc>
          <w:tcPr>
            <w:tcW w:w="4460" w:type="dxa"/>
            <w:vAlign w:val="center"/>
          </w:tcPr>
          <w:p w14:paraId="6F56A824" w14:textId="77777777" w:rsidR="001B5C02" w:rsidRPr="00EA0DFF" w:rsidRDefault="001B5C02" w:rsidP="00D63CCE">
            <w:pPr>
              <w:jc w:val="right"/>
              <w:cnfStyle w:val="100000000000" w:firstRow="1" w:lastRow="0" w:firstColumn="0" w:lastColumn="0" w:oddVBand="0" w:evenVBand="0" w:oddHBand="0" w:evenHBand="0" w:firstRowFirstColumn="0" w:firstRowLastColumn="0" w:lastRowFirstColumn="0" w:lastRowLastColumn="0"/>
              <w:rPr>
                <w:rFonts w:ascii="Nirmala UI" w:hAnsi="Nirmala UI" w:cs="Nirmala UI"/>
                <w:sz w:val="20"/>
                <w:szCs w:val="20"/>
              </w:rPr>
            </w:pPr>
            <w:r w:rsidRPr="00EA0DFF">
              <w:rPr>
                <w:rFonts w:ascii="Nirmala UI" w:hAnsi="Nirmala UI" w:cs="Nirmala UI"/>
                <w:sz w:val="20"/>
                <w:szCs w:val="20"/>
              </w:rPr>
              <w:t>Valore €</w:t>
            </w:r>
          </w:p>
        </w:tc>
      </w:tr>
      <w:tr w:rsidR="001B5C02" w:rsidRPr="00B5211A" w14:paraId="129994D7" w14:textId="77777777" w:rsidTr="00D03153">
        <w:tc>
          <w:tcPr>
            <w:cnfStyle w:val="001000000000" w:firstRow="0" w:lastRow="0" w:firstColumn="1" w:lastColumn="0" w:oddVBand="0" w:evenVBand="0" w:oddHBand="0" w:evenHBand="0" w:firstRowFirstColumn="0" w:firstRowLastColumn="0" w:lastRowFirstColumn="0" w:lastRowLastColumn="0"/>
            <w:tcW w:w="4459" w:type="dxa"/>
            <w:vAlign w:val="center"/>
          </w:tcPr>
          <w:p w14:paraId="67C8010F" w14:textId="77777777" w:rsidR="001B5C02" w:rsidRPr="00EA0DFF" w:rsidRDefault="001B5C02" w:rsidP="001B5C02">
            <w:pPr>
              <w:jc w:val="both"/>
              <w:rPr>
                <w:rFonts w:ascii="Nirmala UI" w:hAnsi="Nirmala UI" w:cs="Nirmala UI"/>
                <w:b w:val="0"/>
                <w:bCs w:val="0"/>
                <w:sz w:val="20"/>
                <w:szCs w:val="20"/>
              </w:rPr>
            </w:pPr>
            <w:r>
              <w:rPr>
                <w:rFonts w:ascii="Nirmala UI" w:hAnsi="Nirmala UI" w:cs="Nirmala UI"/>
                <w:b w:val="0"/>
                <w:bCs w:val="0"/>
                <w:sz w:val="20"/>
                <w:szCs w:val="20"/>
              </w:rPr>
              <w:t>A</w:t>
            </w:r>
            <w:r w:rsidRPr="00EA0DFF">
              <w:rPr>
                <w:rFonts w:ascii="Nirmala UI" w:hAnsi="Nirmala UI" w:cs="Nirmala UI"/>
                <w:b w:val="0"/>
                <w:bCs w:val="0"/>
                <w:sz w:val="20"/>
                <w:szCs w:val="20"/>
              </w:rPr>
              <w:t xml:space="preserve">ll’ordine/avvio attività </w:t>
            </w:r>
            <w:r>
              <w:rPr>
                <w:rFonts w:ascii="Nirmala UI" w:hAnsi="Nirmala UI" w:cs="Nirmala UI"/>
                <w:b w:val="0"/>
                <w:bCs w:val="0"/>
                <w:sz w:val="20"/>
                <w:szCs w:val="20"/>
              </w:rPr>
              <w:t xml:space="preserve">del Lotto 1 </w:t>
            </w:r>
            <w:r w:rsidRPr="00EA0DFF">
              <w:rPr>
                <w:rFonts w:ascii="Nirmala UI" w:hAnsi="Nirmala UI" w:cs="Nirmala UI"/>
                <w:b w:val="0"/>
                <w:bCs w:val="0"/>
                <w:sz w:val="20"/>
                <w:szCs w:val="20"/>
              </w:rPr>
              <w:t>entro e non oltre la data del XXX</w:t>
            </w:r>
          </w:p>
        </w:tc>
        <w:tc>
          <w:tcPr>
            <w:tcW w:w="4460" w:type="dxa"/>
            <w:vAlign w:val="center"/>
          </w:tcPr>
          <w:p w14:paraId="7EDD808D" w14:textId="77777777" w:rsidR="001B5C02" w:rsidRPr="00EA0DFF" w:rsidRDefault="001B5C02" w:rsidP="00D63CCE">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p>
        </w:tc>
      </w:tr>
      <w:tr w:rsidR="001B5C02" w:rsidRPr="00B5211A" w14:paraId="2653528F" w14:textId="77777777" w:rsidTr="00D03153">
        <w:tc>
          <w:tcPr>
            <w:cnfStyle w:val="001000000000" w:firstRow="0" w:lastRow="0" w:firstColumn="1" w:lastColumn="0" w:oddVBand="0" w:evenVBand="0" w:oddHBand="0" w:evenHBand="0" w:firstRowFirstColumn="0" w:firstRowLastColumn="0" w:lastRowFirstColumn="0" w:lastRowLastColumn="0"/>
            <w:tcW w:w="4459" w:type="dxa"/>
            <w:vAlign w:val="center"/>
          </w:tcPr>
          <w:p w14:paraId="28EFBA13" w14:textId="77777777" w:rsidR="001B5C02" w:rsidRPr="00EA0DFF" w:rsidRDefault="001B5C02" w:rsidP="001B5C02">
            <w:pPr>
              <w:jc w:val="both"/>
              <w:rPr>
                <w:rFonts w:ascii="Nirmala UI" w:hAnsi="Nirmala UI" w:cs="Nirmala UI"/>
                <w:b w:val="0"/>
                <w:bCs w:val="0"/>
                <w:sz w:val="20"/>
                <w:szCs w:val="20"/>
              </w:rPr>
            </w:pPr>
            <w:r>
              <w:rPr>
                <w:rFonts w:ascii="Nirmala UI" w:hAnsi="Nirmala UI" w:cs="Nirmala UI"/>
                <w:b w:val="0"/>
                <w:bCs w:val="0"/>
                <w:sz w:val="20"/>
                <w:szCs w:val="20"/>
              </w:rPr>
              <w:t>Lotto 2:</w:t>
            </w:r>
            <w:r w:rsidRPr="00EA0DFF">
              <w:rPr>
                <w:rFonts w:ascii="Nirmala UI" w:hAnsi="Nirmala UI" w:cs="Nirmala UI"/>
                <w:b w:val="0"/>
                <w:bCs w:val="0"/>
                <w:sz w:val="20"/>
                <w:szCs w:val="20"/>
              </w:rPr>
              <w:t xml:space="preserve"> entro e non oltre la data del XXX</w:t>
            </w:r>
          </w:p>
        </w:tc>
        <w:tc>
          <w:tcPr>
            <w:tcW w:w="4460" w:type="dxa"/>
            <w:vAlign w:val="center"/>
          </w:tcPr>
          <w:p w14:paraId="0FC226B3" w14:textId="77777777" w:rsidR="001B5C02" w:rsidRPr="00EA0DFF" w:rsidRDefault="001B5C02" w:rsidP="00D63CCE">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p>
        </w:tc>
      </w:tr>
      <w:tr w:rsidR="001B5C02" w:rsidRPr="00B5211A" w14:paraId="0C6584DA" w14:textId="77777777" w:rsidTr="00D03153">
        <w:trPr>
          <w:trHeight w:val="495"/>
        </w:trPr>
        <w:tc>
          <w:tcPr>
            <w:cnfStyle w:val="001000000000" w:firstRow="0" w:lastRow="0" w:firstColumn="1" w:lastColumn="0" w:oddVBand="0" w:evenVBand="0" w:oddHBand="0" w:evenHBand="0" w:firstRowFirstColumn="0" w:firstRowLastColumn="0" w:lastRowFirstColumn="0" w:lastRowLastColumn="0"/>
            <w:tcW w:w="4459" w:type="dxa"/>
            <w:vAlign w:val="center"/>
          </w:tcPr>
          <w:p w14:paraId="6592EDE5" w14:textId="77777777" w:rsidR="001B5C02" w:rsidRPr="00EA0DFF" w:rsidRDefault="001B5C02" w:rsidP="001B5C02">
            <w:pPr>
              <w:jc w:val="both"/>
              <w:rPr>
                <w:rFonts w:ascii="Nirmala UI" w:hAnsi="Nirmala UI" w:cs="Nirmala UI"/>
                <w:b w:val="0"/>
                <w:bCs w:val="0"/>
                <w:sz w:val="20"/>
                <w:szCs w:val="20"/>
              </w:rPr>
            </w:pPr>
            <w:r>
              <w:rPr>
                <w:rFonts w:ascii="Nirmala UI" w:hAnsi="Nirmala UI" w:cs="Nirmala UI"/>
                <w:b w:val="0"/>
                <w:bCs w:val="0"/>
                <w:sz w:val="20"/>
                <w:szCs w:val="20"/>
              </w:rPr>
              <w:t>Lotto 3:</w:t>
            </w:r>
            <w:r w:rsidRPr="00EA0DFF">
              <w:rPr>
                <w:rFonts w:ascii="Nirmala UI" w:hAnsi="Nirmala UI" w:cs="Nirmala UI"/>
                <w:b w:val="0"/>
                <w:bCs w:val="0"/>
                <w:sz w:val="20"/>
                <w:szCs w:val="20"/>
              </w:rPr>
              <w:t xml:space="preserve"> entro e non oltre la data del XXX</w:t>
            </w:r>
          </w:p>
        </w:tc>
        <w:tc>
          <w:tcPr>
            <w:tcW w:w="4460" w:type="dxa"/>
            <w:vAlign w:val="center"/>
          </w:tcPr>
          <w:p w14:paraId="50BD6200" w14:textId="77777777" w:rsidR="001B5C02" w:rsidRPr="00EA0DFF" w:rsidRDefault="001B5C02" w:rsidP="00D63CCE">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p>
        </w:tc>
      </w:tr>
    </w:tbl>
    <w:p w14:paraId="2DA6536C" w14:textId="77777777" w:rsidR="001B5C02" w:rsidRPr="00B5211A" w:rsidRDefault="001B5C02" w:rsidP="001B5C02">
      <w:pPr>
        <w:jc w:val="both"/>
        <w:rPr>
          <w:rFonts w:ascii="Lucida Sans Unicode" w:hAnsi="Lucida Sans Unicode" w:cs="Lucida Sans Unicode"/>
          <w:sz w:val="20"/>
          <w:szCs w:val="20"/>
        </w:rPr>
      </w:pPr>
    </w:p>
    <w:p w14:paraId="60DB20DC" w14:textId="23F97074" w:rsidR="001B5C02" w:rsidRPr="00193111" w:rsidRDefault="001B5C02" w:rsidP="00976967">
      <w:pPr>
        <w:jc w:val="both"/>
        <w:rPr>
          <w:lang w:val="en-IT"/>
        </w:rPr>
      </w:pPr>
      <w:r w:rsidRPr="00B5211A">
        <w:t xml:space="preserve">Il pagamento delle fatture di servizi e rimborsi spese viene richiesto a </w:t>
      </w:r>
      <w:r w:rsidR="00D63CCE" w:rsidRPr="00C8033A">
        <w:t>{</w:t>
      </w:r>
      <w:r w:rsidR="00193111" w:rsidRPr="00193111">
        <w:rPr>
          <w:lang w:val="en-IT"/>
        </w:rPr>
        <w:t>payment_term</w:t>
      </w:r>
      <w:r w:rsidR="00D63CCE" w:rsidRPr="00C8033A">
        <w:t>}</w:t>
      </w:r>
      <w:r w:rsidR="00D63CCE" w:rsidRPr="008546D4">
        <w:t xml:space="preserve"> </w:t>
      </w:r>
      <w:r w:rsidR="00916A92">
        <w:t xml:space="preserve">giorni </w:t>
      </w:r>
      <w:r w:rsidRPr="00B5211A">
        <w:t>dalla data della fattura.</w:t>
      </w:r>
    </w:p>
    <w:p w14:paraId="518894D4" w14:textId="77777777" w:rsidR="001B5C02" w:rsidRPr="00B5211A" w:rsidRDefault="001B5C02" w:rsidP="00976967">
      <w:pPr>
        <w:jc w:val="both"/>
        <w:rPr>
          <w:rFonts w:ascii="Lucida Sans Unicode" w:hAnsi="Lucida Sans Unicode" w:cs="Lucida Sans Unicode"/>
          <w:sz w:val="20"/>
          <w:szCs w:val="20"/>
        </w:rPr>
      </w:pPr>
    </w:p>
    <w:p w14:paraId="7FC25AFC" w14:textId="77777777" w:rsidR="001B5C02" w:rsidRPr="00B5211A" w:rsidRDefault="001B5C02" w:rsidP="00976967">
      <w:pPr>
        <w:pStyle w:val="Heading3"/>
        <w:jc w:val="both"/>
      </w:pPr>
      <w:bookmarkStart w:id="22" w:name="_Toc200476870"/>
      <w:r w:rsidRPr="00B5211A">
        <w:t>Change Requests</w:t>
      </w:r>
      <w:bookmarkEnd w:id="22"/>
    </w:p>
    <w:p w14:paraId="5E296ACF" w14:textId="77777777" w:rsidR="001B5C02" w:rsidRPr="00B5211A" w:rsidRDefault="001B5C02" w:rsidP="001B5C02">
      <w:pPr>
        <w:jc w:val="both"/>
      </w:pPr>
      <w:r w:rsidRPr="00B5211A">
        <w:t xml:space="preserve">Se nell’ambito del progetto si dovesse incorrere in richieste ritenute out-of-scope rispetto a quanto indicato </w:t>
      </w:r>
      <w:r>
        <w:t>nella presente offerta,</w:t>
      </w:r>
      <w:r w:rsidRPr="00B5211A">
        <w:t xml:space="preserve"> denominate Change Requests, queste saranno quotate secondo le tariffe riportate di seguito:</w:t>
      </w:r>
    </w:p>
    <w:p w14:paraId="75F36B60" w14:textId="77777777" w:rsidR="001B5C02" w:rsidRPr="00B5211A" w:rsidRDefault="001B5C02" w:rsidP="00976967">
      <w:pPr>
        <w:jc w:val="both"/>
        <w:rPr>
          <w:rFonts w:ascii="Lucida Sans Unicode" w:hAnsi="Lucida Sans Unicode" w:cs="Lucida Sans Unicode"/>
          <w:szCs w:val="22"/>
        </w:rPr>
      </w:pPr>
    </w:p>
    <w:tbl>
      <w:tblPr>
        <w:tblStyle w:val="GridTable1LightAccent2"/>
        <w:tblW w:w="8789" w:type="dxa"/>
        <w:tblLook w:val="04A0" w:firstRow="1" w:lastRow="0" w:firstColumn="1" w:lastColumn="0" w:noHBand="0" w:noVBand="1"/>
      </w:tblPr>
      <w:tblGrid>
        <w:gridCol w:w="4673"/>
        <w:gridCol w:w="4116"/>
      </w:tblGrid>
      <w:tr w:rsidR="001B5C02" w:rsidRPr="00EA0DFF" w14:paraId="021F2CC8" w14:textId="77777777" w:rsidTr="00D03153">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166B3C76" w14:textId="77777777" w:rsidR="001B5C02" w:rsidRPr="00EA0DFF" w:rsidRDefault="001B5C02" w:rsidP="00976967">
            <w:pPr>
              <w:jc w:val="both"/>
              <w:rPr>
                <w:rFonts w:ascii="Nirmala UI" w:hAnsi="Nirmala UI" w:cs="Nirmala UI"/>
                <w:sz w:val="20"/>
                <w:szCs w:val="20"/>
              </w:rPr>
            </w:pPr>
            <w:r w:rsidRPr="00EA0DFF">
              <w:rPr>
                <w:rFonts w:ascii="Nirmala UI" w:hAnsi="Nirmala UI" w:cs="Nirmala UI"/>
                <w:sz w:val="20"/>
                <w:szCs w:val="20"/>
              </w:rPr>
              <w:t>Profilo</w:t>
            </w:r>
          </w:p>
        </w:tc>
        <w:tc>
          <w:tcPr>
            <w:tcW w:w="4116" w:type="dxa"/>
            <w:hideMark/>
          </w:tcPr>
          <w:p w14:paraId="2AFB34A3" w14:textId="77777777" w:rsidR="001B5C02" w:rsidRPr="00EA0DFF" w:rsidRDefault="001B5C02" w:rsidP="00976967">
            <w:pPr>
              <w:jc w:val="both"/>
              <w:cnfStyle w:val="100000000000" w:firstRow="1" w:lastRow="0" w:firstColumn="0" w:lastColumn="0" w:oddVBand="0" w:evenVBand="0" w:oddHBand="0" w:evenHBand="0" w:firstRowFirstColumn="0" w:firstRowLastColumn="0" w:lastRowFirstColumn="0" w:lastRowLastColumn="0"/>
              <w:rPr>
                <w:rFonts w:ascii="Nirmala UI" w:hAnsi="Nirmala UI" w:cs="Nirmala UI"/>
                <w:sz w:val="20"/>
                <w:szCs w:val="20"/>
              </w:rPr>
            </w:pPr>
            <w:r w:rsidRPr="00EA0DFF">
              <w:rPr>
                <w:rFonts w:ascii="Nirmala UI" w:hAnsi="Nirmala UI" w:cs="Nirmala UI"/>
                <w:sz w:val="20"/>
                <w:szCs w:val="20"/>
              </w:rPr>
              <w:t>Tariffa giornaliera € (IVA esclusa)</w:t>
            </w:r>
          </w:p>
        </w:tc>
      </w:tr>
      <w:tr w:rsidR="00D63CCE" w:rsidRPr="00E63327" w14:paraId="02F09E99"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1AF42656"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Junior Consultant</w:t>
            </w:r>
          </w:p>
        </w:tc>
        <w:tc>
          <w:tcPr>
            <w:tcW w:w="4116" w:type="dxa"/>
            <w:hideMark/>
          </w:tcPr>
          <w:p w14:paraId="236F6133"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470,00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5B441D93"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6401087B"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Consultant</w:t>
            </w:r>
          </w:p>
        </w:tc>
        <w:tc>
          <w:tcPr>
            <w:tcW w:w="4116" w:type="dxa"/>
            <w:hideMark/>
          </w:tcPr>
          <w:p w14:paraId="16AF39AB"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510,00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22CBA75D"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5F2F830B"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Senior Consultant</w:t>
            </w:r>
          </w:p>
        </w:tc>
        <w:tc>
          <w:tcPr>
            <w:tcW w:w="4116" w:type="dxa"/>
            <w:hideMark/>
          </w:tcPr>
          <w:p w14:paraId="3CC31364"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620,00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5EA35A6F"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79E071EC"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Project Manager</w:t>
            </w:r>
          </w:p>
        </w:tc>
        <w:tc>
          <w:tcPr>
            <w:tcW w:w="4116" w:type="dxa"/>
            <w:hideMark/>
          </w:tcPr>
          <w:p w14:paraId="327F7474"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720,00</w:t>
            </w:r>
            <w:r>
              <w:rPr>
                <w:rFonts w:ascii="Nirmala UI" w:hAnsi="Nirmala UI" w:cs="Nirmala UI"/>
                <w:sz w:val="20"/>
                <w:szCs w:val="20"/>
              </w:rPr>
              <w:t xml:space="preserve"> </w:t>
            </w:r>
            <w:r w:rsidRPr="00E63327">
              <w:rPr>
                <w:rFonts w:ascii="Nirmala UI" w:hAnsi="Nirmala UI" w:cs="Nirmala UI"/>
                <w:sz w:val="20"/>
                <w:szCs w:val="20"/>
              </w:rPr>
              <w:t>€</w:t>
            </w:r>
          </w:p>
        </w:tc>
      </w:tr>
      <w:tr w:rsidR="00D63CCE" w:rsidRPr="00E63327" w14:paraId="3E2C0480" w14:textId="77777777" w:rsidTr="003B419B">
        <w:tblPrEx>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Ex>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3BD13B6D" w14:textId="77777777" w:rsidR="00D63CCE" w:rsidRPr="00E63327" w:rsidRDefault="00D63CCE" w:rsidP="003B419B">
            <w:pPr>
              <w:rPr>
                <w:rFonts w:ascii="Nirmala UI" w:hAnsi="Nirmala UI" w:cs="Nirmala UI"/>
                <w:b w:val="0"/>
                <w:bCs w:val="0"/>
                <w:sz w:val="20"/>
                <w:szCs w:val="20"/>
              </w:rPr>
            </w:pPr>
            <w:r w:rsidRPr="00E63327">
              <w:rPr>
                <w:rFonts w:ascii="Nirmala UI" w:hAnsi="Nirmala UI" w:cs="Nirmala UI"/>
                <w:b w:val="0"/>
                <w:bCs w:val="0"/>
                <w:sz w:val="20"/>
                <w:szCs w:val="20"/>
              </w:rPr>
              <w:t>Profilo Creative Director</w:t>
            </w:r>
          </w:p>
        </w:tc>
        <w:tc>
          <w:tcPr>
            <w:tcW w:w="4116" w:type="dxa"/>
            <w:hideMark/>
          </w:tcPr>
          <w:p w14:paraId="64E19C09" w14:textId="77777777" w:rsidR="00D63CCE" w:rsidRPr="00E63327" w:rsidRDefault="00D63CCE" w:rsidP="003B419B">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830,00</w:t>
            </w:r>
            <w:r>
              <w:rPr>
                <w:rFonts w:ascii="Nirmala UI" w:hAnsi="Nirmala UI" w:cs="Nirmala UI"/>
                <w:sz w:val="20"/>
                <w:szCs w:val="20"/>
              </w:rPr>
              <w:t xml:space="preserve"> </w:t>
            </w:r>
            <w:r w:rsidRPr="00E63327">
              <w:rPr>
                <w:rFonts w:ascii="Nirmala UI" w:hAnsi="Nirmala UI" w:cs="Nirmala UI"/>
                <w:sz w:val="20"/>
                <w:szCs w:val="20"/>
              </w:rPr>
              <w:t>€</w:t>
            </w:r>
          </w:p>
        </w:tc>
      </w:tr>
    </w:tbl>
    <w:p w14:paraId="234FB721" w14:textId="77777777" w:rsidR="001B5C02" w:rsidRDefault="001B5C02" w:rsidP="00976967">
      <w:pPr>
        <w:jc w:val="both"/>
      </w:pPr>
    </w:p>
    <w:p w14:paraId="443141BB" w14:textId="77777777" w:rsidR="001B5C02" w:rsidRPr="00DB4D7A" w:rsidRDefault="001B5C02" w:rsidP="001B5C02">
      <w:pPr>
        <w:jc w:val="both"/>
      </w:pPr>
      <w:r w:rsidRPr="00DB4D7A">
        <w:t>La Change Request sarà effettuata a seguito della richiesta da parte del Cliente</w:t>
      </w:r>
      <w:r>
        <w:t>, salvo verifica di fattibilità da parte di Arsenalia Digital</w:t>
      </w:r>
      <w:r w:rsidRPr="00DB4D7A">
        <w:t xml:space="preserve">. </w:t>
      </w:r>
    </w:p>
    <w:p w14:paraId="30B38D7C" w14:textId="77777777" w:rsidR="001B5C02" w:rsidRPr="00DB4D7A" w:rsidRDefault="001B5C02" w:rsidP="001B5C02">
      <w:pPr>
        <w:jc w:val="both"/>
      </w:pPr>
      <w:r w:rsidRPr="00DB4D7A">
        <w:t>Le tariffe si riferiscono ad una giornata di lavoro di otto ore di una risorsa professionale, in giorni lavorativi ed in orario lavorativo standard (9:00-13:00/14:00-18:00). Attività concordate fuori orario o in giornate festive (sabato, domeniche, altre festività) saranno soggette a maggiorazione del 50%. L’unità minima di intervento si intende essere la mezza giornata (quattro ore).</w:t>
      </w:r>
    </w:p>
    <w:p w14:paraId="73478CC2" w14:textId="335BC9BD" w:rsidR="001B5C02" w:rsidRPr="00B5211A" w:rsidRDefault="001B5C02" w:rsidP="001B5C02">
      <w:pPr>
        <w:jc w:val="both"/>
      </w:pPr>
      <w:r w:rsidRPr="00DB4D7A">
        <w:t xml:space="preserve">La fatturazione delle Change Requests avverrà alla fine del mese in cui la relativa attività è stata erogata, con pagamento a </w:t>
      </w:r>
      <w:r w:rsidR="00D63CCE" w:rsidRPr="00C8033A">
        <w:t>{</w:t>
      </w:r>
      <w:proofErr w:type="spellStart"/>
      <w:r w:rsidR="00D63CCE" w:rsidRPr="00C8033A">
        <w:t>payment_term</w:t>
      </w:r>
      <w:proofErr w:type="spellEnd"/>
      <w:r w:rsidR="00D63CCE" w:rsidRPr="00C8033A">
        <w:t>}</w:t>
      </w:r>
      <w:r w:rsidR="00D63CCE" w:rsidRPr="008546D4">
        <w:t xml:space="preserve"> </w:t>
      </w:r>
      <w:r w:rsidR="00916A92">
        <w:t xml:space="preserve">giorni </w:t>
      </w:r>
      <w:r>
        <w:t>data fattura.</w:t>
      </w:r>
    </w:p>
    <w:p w14:paraId="1AEFEFF5" w14:textId="77777777" w:rsidR="001B5C02" w:rsidRPr="00EA0DFF" w:rsidRDefault="001B5C02" w:rsidP="00976967">
      <w:pPr>
        <w:jc w:val="both"/>
      </w:pPr>
    </w:p>
    <w:p w14:paraId="01D538B0" w14:textId="77777777" w:rsidR="001B5C02" w:rsidRDefault="001B5C02" w:rsidP="001B5C02">
      <w:pPr>
        <w:jc w:val="both"/>
      </w:pPr>
      <w:r w:rsidRPr="00EA0DFF">
        <w:t>Le tariffe sopra indicate sono da ritenersi valide per l’anno in cui è sottoscritta l’offerta</w:t>
      </w:r>
      <w:r>
        <w:t xml:space="preserve"> e saranno soggette </w:t>
      </w:r>
      <w:proofErr w:type="gramStart"/>
      <w:r>
        <w:t>ad</w:t>
      </w:r>
      <w:proofErr w:type="gramEnd"/>
      <w:r>
        <w:t xml:space="preserve"> adeguamento annuale pari alla percentuale di variazione dell’indice ISTAT relativo al costo della vita (base: mese di sottoscrizione dell’Offerta) e decorrerà a partire dall’anno successivo a quello di sottoscrizione.</w:t>
      </w:r>
    </w:p>
    <w:p w14:paraId="6BEC71A1" w14:textId="77777777" w:rsidR="001B5C02" w:rsidRDefault="001B5C02" w:rsidP="001B5C02">
      <w:pPr>
        <w:jc w:val="both"/>
      </w:pPr>
      <w:r w:rsidRPr="00A60960">
        <w:t>Le tariffe non sono comprensive di IVA</w:t>
      </w:r>
      <w:r>
        <w:t>.</w:t>
      </w:r>
      <w:r>
        <w:br w:type="page"/>
      </w:r>
    </w:p>
    <w:p w14:paraId="68D02872" w14:textId="77777777" w:rsidR="001B5C02" w:rsidRPr="00B5211A" w:rsidRDefault="001B5C02" w:rsidP="00976967">
      <w:pPr>
        <w:pStyle w:val="Heading1"/>
        <w:jc w:val="both"/>
      </w:pPr>
      <w:bookmarkStart w:id="23" w:name="_Toc200476871"/>
      <w:r w:rsidRPr="00B5211A">
        <w:lastRenderedPageBreak/>
        <w:t>Lettera d’incarico</w:t>
      </w:r>
      <w:bookmarkEnd w:id="23"/>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103"/>
      </w:tblGrid>
      <w:tr w:rsidR="001B5C02" w:rsidRPr="00B5211A" w14:paraId="437E1C9F" w14:textId="77777777" w:rsidTr="00D03153">
        <w:tc>
          <w:tcPr>
            <w:tcW w:w="4395" w:type="dxa"/>
          </w:tcPr>
          <w:p w14:paraId="14AC9108" w14:textId="77777777" w:rsidR="001B5C02" w:rsidRPr="00EA0DFF" w:rsidRDefault="001B5C02" w:rsidP="00976967">
            <w:pPr>
              <w:jc w:val="both"/>
              <w:rPr>
                <w:b/>
                <w:bCs/>
              </w:rPr>
            </w:pPr>
            <w:r w:rsidRPr="00EA0DFF">
              <w:rPr>
                <w:b/>
                <w:bCs/>
              </w:rPr>
              <w:t xml:space="preserve">Incaricata: </w:t>
            </w:r>
          </w:p>
          <w:p w14:paraId="3B449DCC" w14:textId="77777777" w:rsidR="001B5C02" w:rsidRPr="00B5211A" w:rsidRDefault="001B5C02" w:rsidP="00976967">
            <w:pPr>
              <w:jc w:val="both"/>
            </w:pPr>
          </w:p>
          <w:p w14:paraId="5266764C" w14:textId="77777777" w:rsidR="001B5C02" w:rsidRPr="00B5211A" w:rsidRDefault="001B5C02" w:rsidP="00976967">
            <w:pPr>
              <w:jc w:val="both"/>
            </w:pPr>
            <w:r>
              <w:t>Arsenalia Digital</w:t>
            </w:r>
            <w:r w:rsidRPr="00B5211A">
              <w:t xml:space="preserve"> s.r.l. </w:t>
            </w:r>
          </w:p>
          <w:p w14:paraId="3FD51D9F" w14:textId="77777777" w:rsidR="001B5C02" w:rsidRPr="00B5211A" w:rsidRDefault="001B5C02" w:rsidP="00976967">
            <w:pPr>
              <w:jc w:val="both"/>
            </w:pPr>
            <w:r w:rsidRPr="00B5211A">
              <w:t>Via delle Industrie 23/D</w:t>
            </w:r>
            <w:r w:rsidRPr="00B5211A">
              <w:tab/>
            </w:r>
          </w:p>
          <w:p w14:paraId="6DDE38B2" w14:textId="77777777" w:rsidR="001B5C02" w:rsidRPr="00B5211A" w:rsidRDefault="001B5C02" w:rsidP="00976967">
            <w:pPr>
              <w:jc w:val="both"/>
            </w:pPr>
            <w:r w:rsidRPr="00B5211A">
              <w:t xml:space="preserve">30174 Venezia Marghera (Ve) </w:t>
            </w:r>
          </w:p>
          <w:p w14:paraId="01320000" w14:textId="77777777" w:rsidR="001B5C02" w:rsidRPr="00B5211A" w:rsidRDefault="001B5C02" w:rsidP="00976967">
            <w:pPr>
              <w:jc w:val="both"/>
            </w:pPr>
            <w:r w:rsidRPr="00B5211A">
              <w:t>P. IVA 04158980278</w:t>
            </w:r>
          </w:p>
          <w:p w14:paraId="7636B2E0" w14:textId="77777777" w:rsidR="001B5C02" w:rsidRPr="00B5211A" w:rsidRDefault="001B5C02" w:rsidP="00976967">
            <w:pPr>
              <w:jc w:val="both"/>
            </w:pPr>
          </w:p>
          <w:p w14:paraId="2B792208" w14:textId="77777777" w:rsidR="001B5C02" w:rsidRPr="00B5211A" w:rsidRDefault="001B5C02" w:rsidP="00976967">
            <w:pPr>
              <w:jc w:val="both"/>
            </w:pPr>
          </w:p>
        </w:tc>
        <w:tc>
          <w:tcPr>
            <w:tcW w:w="5103" w:type="dxa"/>
          </w:tcPr>
          <w:p w14:paraId="611B4613" w14:textId="77777777" w:rsidR="001B5C02" w:rsidRPr="00EA0DFF" w:rsidRDefault="001B5C02" w:rsidP="00976967">
            <w:pPr>
              <w:jc w:val="both"/>
              <w:rPr>
                <w:b/>
                <w:bCs/>
              </w:rPr>
            </w:pPr>
            <w:r w:rsidRPr="00EA0DFF">
              <w:rPr>
                <w:b/>
                <w:bCs/>
              </w:rPr>
              <w:t>Committente:</w:t>
            </w:r>
          </w:p>
          <w:p w14:paraId="6E036AA7" w14:textId="49CB51E8" w:rsidR="00D63CCE" w:rsidRPr="00B43F1D" w:rsidRDefault="001B5C02" w:rsidP="00D63CCE">
            <w:r w:rsidRPr="00B5211A">
              <w:br/>
            </w:r>
            <w:r w:rsidR="00D63CCE" w:rsidRPr="00B43F1D">
              <w:t>{company}</w:t>
            </w:r>
          </w:p>
          <w:p w14:paraId="141F7CCF" w14:textId="1811FE89" w:rsidR="00D63CCE" w:rsidRPr="00B43F1D" w:rsidRDefault="00D63CCE" w:rsidP="00D63CCE">
            <w:r w:rsidRPr="00B43F1D">
              <w:t>{</w:t>
            </w:r>
            <w:proofErr w:type="spellStart"/>
            <w:r w:rsidRPr="00B43F1D">
              <w:t>address</w:t>
            </w:r>
            <w:proofErr w:type="spellEnd"/>
            <w:r w:rsidRPr="00B43F1D">
              <w:t>}</w:t>
            </w:r>
          </w:p>
          <w:p w14:paraId="1703D982" w14:textId="29102CDF" w:rsidR="00D63CCE" w:rsidRPr="00B43F1D" w:rsidRDefault="00D63CCE" w:rsidP="00D63CCE">
            <w:r w:rsidRPr="00B43F1D">
              <w:t>{zip} {city}, ({state})</w:t>
            </w:r>
          </w:p>
          <w:p w14:paraId="09BC0E92" w14:textId="7D8A3364" w:rsidR="00D63CCE" w:rsidRDefault="00D63CCE" w:rsidP="00D63CCE">
            <w:pPr>
              <w:jc w:val="both"/>
            </w:pPr>
            <w:r w:rsidRPr="00B43F1D">
              <w:t>P.IVA {</w:t>
            </w:r>
            <w:proofErr w:type="spellStart"/>
            <w:r w:rsidRPr="00B43F1D">
              <w:t>vat</w:t>
            </w:r>
            <w:proofErr w:type="spellEnd"/>
            <w:r w:rsidRPr="00B43F1D">
              <w:t>}</w:t>
            </w:r>
          </w:p>
          <w:p w14:paraId="296FDD00" w14:textId="39E28A33" w:rsidR="001B5C02" w:rsidRPr="00B5211A" w:rsidRDefault="00D63CCE" w:rsidP="00D63CCE">
            <w:pPr>
              <w:jc w:val="both"/>
            </w:pPr>
            <w:r w:rsidRPr="007D624A">
              <w:rPr>
                <w:rFonts w:cs="Lucida Sans Unicode"/>
              </w:rPr>
              <w:t>Codice SDI:</w:t>
            </w:r>
            <w:r w:rsidRPr="00B43F1D">
              <w:t xml:space="preserve"> {</w:t>
            </w:r>
            <w:proofErr w:type="spellStart"/>
            <w:r>
              <w:t>sdi</w:t>
            </w:r>
            <w:proofErr w:type="spellEnd"/>
            <w:r w:rsidRPr="00B43F1D">
              <w:t>}</w:t>
            </w:r>
          </w:p>
        </w:tc>
      </w:tr>
    </w:tbl>
    <w:p w14:paraId="30F51B1D" w14:textId="77777777" w:rsidR="001D703C" w:rsidRDefault="001D703C" w:rsidP="001B5C02">
      <w:pPr>
        <w:jc w:val="both"/>
        <w:rPr>
          <w:b/>
          <w:bCs/>
        </w:rPr>
      </w:pPr>
    </w:p>
    <w:p w14:paraId="60A6E765" w14:textId="70A29CAD" w:rsidR="00D63CCE" w:rsidRPr="00B5211A" w:rsidRDefault="00D63CCE" w:rsidP="00D63CCE">
      <w:pPr>
        <w:jc w:val="both"/>
      </w:pPr>
      <w:r w:rsidRPr="00EA0DFF">
        <w:rPr>
          <w:b/>
          <w:bCs/>
        </w:rPr>
        <w:t>OGGETTO</w:t>
      </w:r>
      <w:r w:rsidRPr="00B5211A">
        <w:t xml:space="preserve">: Conferma </w:t>
      </w:r>
      <w:r>
        <w:t xml:space="preserve">dell’Offerta </w:t>
      </w:r>
      <w:r w:rsidRPr="00B43F1D">
        <w:t>{</w:t>
      </w:r>
      <w:proofErr w:type="spellStart"/>
      <w:r w:rsidR="00F36EA2">
        <w:t>proposal</w:t>
      </w:r>
      <w:r>
        <w:t>_code</w:t>
      </w:r>
      <w:proofErr w:type="spellEnd"/>
      <w:r w:rsidRPr="00B43F1D">
        <w:t>}</w:t>
      </w:r>
    </w:p>
    <w:p w14:paraId="7E07F923" w14:textId="77777777" w:rsidR="00D63CCE" w:rsidRPr="00976967" w:rsidRDefault="00D63CCE" w:rsidP="00D63CCE">
      <w:pPr>
        <w:jc w:val="both"/>
        <w:rPr>
          <w:b/>
          <w:bCs/>
        </w:rPr>
      </w:pPr>
    </w:p>
    <w:p w14:paraId="12ED9FB1" w14:textId="2961977A" w:rsidR="00D63CCE" w:rsidRPr="00244C08" w:rsidRDefault="00D63CCE" w:rsidP="00D63CCE">
      <w:pPr>
        <w:jc w:val="both"/>
        <w:rPr>
          <w:b/>
          <w:bCs/>
        </w:rPr>
      </w:pPr>
      <w:r w:rsidRPr="00244C08">
        <w:rPr>
          <w:b/>
          <w:bCs/>
        </w:rPr>
        <w:t>{</w:t>
      </w:r>
      <w:proofErr w:type="spellStart"/>
      <w:r w:rsidRPr="00244C08">
        <w:rPr>
          <w:b/>
          <w:bCs/>
        </w:rPr>
        <w:t>title</w:t>
      </w:r>
      <w:proofErr w:type="spellEnd"/>
      <w:r w:rsidRPr="00244C08">
        <w:rPr>
          <w:b/>
          <w:bCs/>
        </w:rPr>
        <w:t>}</w:t>
      </w:r>
    </w:p>
    <w:p w14:paraId="4113F309" w14:textId="77777777" w:rsidR="00D63CCE" w:rsidRPr="00B5211A" w:rsidRDefault="00D63CCE" w:rsidP="00D63CCE">
      <w:pPr>
        <w:jc w:val="both"/>
      </w:pPr>
    </w:p>
    <w:p w14:paraId="355F80C7" w14:textId="77777777" w:rsidR="00D63CCE" w:rsidRPr="00EA0DFF" w:rsidRDefault="00D63CCE" w:rsidP="00D63CCE">
      <w:pPr>
        <w:jc w:val="both"/>
      </w:pPr>
      <w:r w:rsidRPr="00EA0DFF">
        <w:t xml:space="preserve">Si confermano i valori di quotazione dell’offerta e le condizioni di fornitura riportati al capitolo </w:t>
      </w:r>
      <w:r w:rsidRPr="00EA0DFF">
        <w:rPr>
          <w:i/>
          <w:iCs/>
        </w:rPr>
        <w:t>Quotazione economica delle attività</w:t>
      </w:r>
      <w:r w:rsidRPr="00EA0DFF">
        <w:t>.</w:t>
      </w:r>
    </w:p>
    <w:p w14:paraId="2BDC2A56" w14:textId="1FFCFC1D" w:rsidR="00D63CCE" w:rsidRPr="00B41D5D" w:rsidRDefault="00D63CCE" w:rsidP="00D63CCE">
      <w:pPr>
        <w:jc w:val="both"/>
        <w:rPr>
          <w:lang w:val="en-IT"/>
        </w:rPr>
      </w:pPr>
      <w:r w:rsidRPr="00EA0DFF">
        <w:t xml:space="preserve">L’Offerta è regolata dalle “Condizioni Generali di vendita di servizi” </w:t>
      </w:r>
      <w:r w:rsidRPr="00D20C47">
        <w:t>{</w:t>
      </w:r>
      <w:proofErr w:type="spellStart"/>
      <w:r w:rsidRPr="00D20C47">
        <w:t>conditionSigned</w:t>
      </w:r>
      <w:proofErr w:type="spellEnd"/>
      <w:r w:rsidRPr="00D20C47">
        <w:t>}</w:t>
      </w:r>
      <w:r w:rsidR="00B41D5D">
        <w:t>.</w:t>
      </w:r>
    </w:p>
    <w:p w14:paraId="3850E921" w14:textId="77777777" w:rsidR="00D63CCE" w:rsidRPr="00EA0DFF" w:rsidRDefault="00D63CCE" w:rsidP="00D63CCE">
      <w:pPr>
        <w:jc w:val="both"/>
      </w:pPr>
    </w:p>
    <w:p w14:paraId="130C6032" w14:textId="77777777" w:rsidR="00D63CCE" w:rsidRPr="00EA0DFF" w:rsidRDefault="00D63CCE" w:rsidP="00D63CCE">
      <w:pPr>
        <w:jc w:val="both"/>
      </w:pPr>
      <w:r w:rsidRPr="00EA0DFF">
        <w:t xml:space="preserve">La presente offerta ha validità di </w:t>
      </w:r>
      <w:r>
        <w:t>30</w:t>
      </w:r>
      <w:r w:rsidRPr="00EA0DFF">
        <w:t xml:space="preserve"> giorni dalla data di emissione della stessa.</w:t>
      </w:r>
    </w:p>
    <w:p w14:paraId="5CD32365" w14:textId="77777777" w:rsidR="00D63CCE" w:rsidRPr="00EA0DFF" w:rsidRDefault="00D63CCE" w:rsidP="00D63CCE">
      <w:pPr>
        <w:jc w:val="both"/>
        <w:rPr>
          <w:rFonts w:asciiTheme="minorHAnsi" w:hAnsiTheme="minorHAnsi" w:cstheme="minorHAnsi"/>
          <w:sz w:val="20"/>
          <w:szCs w:val="20"/>
        </w:rPr>
      </w:pPr>
    </w:p>
    <w:p w14:paraId="2B01D39A" w14:textId="77777777" w:rsidR="00D63CCE" w:rsidRPr="00EA0DFF" w:rsidRDefault="00D63CCE" w:rsidP="00D63CCE">
      <w:pPr>
        <w:jc w:val="both"/>
        <w:rPr>
          <w:szCs w:val="22"/>
        </w:rPr>
      </w:pPr>
      <w:r w:rsidRPr="00EA0DFF">
        <w:rPr>
          <w:szCs w:val="22"/>
        </w:rPr>
        <w:br/>
        <w:t>Per accettazione:</w:t>
      </w:r>
    </w:p>
    <w:p w14:paraId="001F82BB" w14:textId="77777777" w:rsidR="00D63CCE" w:rsidRPr="00EA0DFF" w:rsidRDefault="00D63CCE" w:rsidP="00D63CCE">
      <w:pPr>
        <w:jc w:val="both"/>
        <w:rPr>
          <w:szCs w:val="22"/>
        </w:rPr>
      </w:pPr>
      <w:r>
        <w:rPr>
          <w:szCs w:val="22"/>
        </w:rPr>
        <w:t>data</w:t>
      </w:r>
      <w:r w:rsidRPr="00EA0DFF">
        <w:rPr>
          <w:szCs w:val="22"/>
        </w:rPr>
        <w:t xml:space="preserve"> ........</w:t>
      </w:r>
      <w:r>
        <w:rPr>
          <w:szCs w:val="22"/>
        </w:rPr>
        <w:t>..........</w:t>
      </w:r>
      <w:r w:rsidRPr="00EA0DFF">
        <w:rPr>
          <w:szCs w:val="22"/>
        </w:rPr>
        <w:t>.......................</w:t>
      </w:r>
    </w:p>
    <w:p w14:paraId="53E6F3DC" w14:textId="77777777" w:rsidR="00D63CCE" w:rsidRPr="00EA0DFF" w:rsidRDefault="00D63CCE" w:rsidP="00D63CCE">
      <w:pPr>
        <w:jc w:val="both"/>
        <w:rPr>
          <w:szCs w:val="22"/>
        </w:rPr>
      </w:pPr>
    </w:p>
    <w:p w14:paraId="5E26140A" w14:textId="77777777" w:rsidR="00D63CCE" w:rsidRPr="00EA0DFF" w:rsidRDefault="00D63CCE" w:rsidP="00D63CCE">
      <w:pPr>
        <w:jc w:val="both"/>
        <w:rPr>
          <w:szCs w:val="22"/>
        </w:rPr>
      </w:pPr>
    </w:p>
    <w:p w14:paraId="75DBB90B" w14:textId="77777777" w:rsidR="00D63CCE" w:rsidRPr="00EA0DFF" w:rsidRDefault="00D63CCE" w:rsidP="00D63CCE">
      <w:pPr>
        <w:jc w:val="both"/>
        <w:rPr>
          <w:szCs w:val="22"/>
        </w:rPr>
      </w:pPr>
    </w:p>
    <w:p w14:paraId="0956CD0A" w14:textId="77777777" w:rsidR="00D63CCE" w:rsidRPr="00EA0DFF" w:rsidRDefault="00D63CCE" w:rsidP="00D63CCE">
      <w:pPr>
        <w:jc w:val="both"/>
        <w:rPr>
          <w:szCs w:val="22"/>
        </w:rPr>
      </w:pPr>
      <w:r w:rsidRPr="00EA0DFF">
        <w:rPr>
          <w:szCs w:val="22"/>
        </w:rPr>
        <w:t>Committente</w:t>
      </w:r>
    </w:p>
    <w:p w14:paraId="6204BDA4" w14:textId="5FE1CFCF" w:rsidR="00D63CCE" w:rsidRPr="007D624A" w:rsidRDefault="00D63CCE" w:rsidP="00D63CCE">
      <w:pPr>
        <w:ind w:left="4956" w:hanging="4956"/>
        <w:jc w:val="both"/>
        <w:rPr>
          <w:b/>
          <w:bCs/>
          <w:szCs w:val="22"/>
        </w:rPr>
      </w:pPr>
      <w:r w:rsidRPr="007D624A">
        <w:rPr>
          <w:b/>
          <w:bCs/>
        </w:rPr>
        <w:t>{company}</w:t>
      </w:r>
    </w:p>
    <w:p w14:paraId="6AEC2194" w14:textId="77777777" w:rsidR="00D63CCE" w:rsidRPr="00EA0DFF" w:rsidRDefault="00D63CCE" w:rsidP="00D63CCE">
      <w:pPr>
        <w:ind w:left="4956" w:hanging="4956"/>
        <w:jc w:val="both"/>
        <w:rPr>
          <w:b/>
          <w:bCs/>
          <w:szCs w:val="22"/>
        </w:rPr>
      </w:pPr>
      <w:r w:rsidRPr="00EA0DFF">
        <w:rPr>
          <w:b/>
          <w:bCs/>
          <w:szCs w:val="22"/>
        </w:rPr>
        <w:t>(</w:t>
      </w:r>
      <w:r>
        <w:rPr>
          <w:b/>
          <w:bCs/>
          <w:szCs w:val="22"/>
        </w:rPr>
        <w:t>timbro e f</w:t>
      </w:r>
      <w:r w:rsidRPr="00EA0DFF">
        <w:rPr>
          <w:b/>
          <w:bCs/>
          <w:szCs w:val="22"/>
        </w:rPr>
        <w:t>irma)</w:t>
      </w:r>
    </w:p>
    <w:p w14:paraId="45F2163F" w14:textId="4E24538A" w:rsidR="001B5C02" w:rsidRPr="0025342B" w:rsidRDefault="001B5C02" w:rsidP="0025342B">
      <w:pPr>
        <w:jc w:val="both"/>
        <w:rPr>
          <w:szCs w:val="22"/>
        </w:rPr>
      </w:pPr>
      <w:r w:rsidRPr="00EA0DFF">
        <w:rPr>
          <w:szCs w:val="22"/>
        </w:rPr>
        <w:br/>
        <w:t>.........................................</w:t>
      </w:r>
      <w:r>
        <w:rPr>
          <w:szCs w:val="22"/>
        </w:rPr>
        <w:t>..........</w:t>
      </w:r>
      <w:r w:rsidRPr="00EA0DFF">
        <w:rPr>
          <w:szCs w:val="22"/>
        </w:rPr>
        <w:t>......</w:t>
      </w:r>
      <w:r w:rsidRPr="00EA0DFF">
        <w:rPr>
          <w:szCs w:val="22"/>
        </w:rPr>
        <w:tab/>
      </w:r>
      <w:r w:rsidRPr="00EA0DFF">
        <w:rPr>
          <w:szCs w:val="22"/>
        </w:rPr>
        <w:tab/>
      </w:r>
      <w:r>
        <w:rPr>
          <w:szCs w:val="22"/>
        </w:rPr>
        <w:tab/>
      </w:r>
      <w:r w:rsidRPr="00EA0DFF">
        <w:rPr>
          <w:szCs w:val="22"/>
        </w:rPr>
        <w:tab/>
      </w:r>
    </w:p>
    <w:p w14:paraId="45C16127" w14:textId="77777777" w:rsidR="001B5C02" w:rsidRPr="001B5C02" w:rsidRDefault="001B5C02" w:rsidP="00976967">
      <w:pPr>
        <w:jc w:val="both"/>
      </w:pPr>
    </w:p>
    <w:sectPr w:rsidR="001B5C02" w:rsidRPr="001B5C02" w:rsidSect="00451DA9">
      <w:headerReference w:type="even" r:id="rId11"/>
      <w:headerReference w:type="default" r:id="rId12"/>
      <w:footerReference w:type="even" r:id="rId13"/>
      <w:footerReference w:type="default" r:id="rId14"/>
      <w:pgSz w:w="11906" w:h="16838"/>
      <w:pgMar w:top="629" w:right="1559" w:bottom="1134" w:left="1418" w:header="629"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4B54D" w14:textId="77777777" w:rsidR="00C97236" w:rsidRDefault="00C97236" w:rsidP="00CD2F73">
      <w:r>
        <w:separator/>
      </w:r>
    </w:p>
    <w:p w14:paraId="2BEC0172" w14:textId="77777777" w:rsidR="00C97236" w:rsidRDefault="00C97236"/>
    <w:p w14:paraId="18004E47" w14:textId="77777777" w:rsidR="00C97236" w:rsidRDefault="00C97236"/>
  </w:endnote>
  <w:endnote w:type="continuationSeparator" w:id="0">
    <w:p w14:paraId="314893F5" w14:textId="77777777" w:rsidR="00C97236" w:rsidRDefault="00C97236" w:rsidP="00CD2F73">
      <w:r>
        <w:continuationSeparator/>
      </w:r>
    </w:p>
    <w:p w14:paraId="4860F658" w14:textId="77777777" w:rsidR="00C97236" w:rsidRDefault="00C97236"/>
    <w:p w14:paraId="4AD76DBA" w14:textId="77777777" w:rsidR="00C97236" w:rsidRDefault="00C97236"/>
  </w:endnote>
  <w:endnote w:type="continuationNotice" w:id="1">
    <w:p w14:paraId="26C48EC4" w14:textId="77777777" w:rsidR="00C97236" w:rsidRDefault="00C97236"/>
    <w:p w14:paraId="5DA5BAA9" w14:textId="77777777" w:rsidR="00C97236" w:rsidRDefault="00C97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Executive Light">
    <w:altName w:val="Calibri"/>
    <w:panose1 w:val="020B0604020202020204"/>
    <w:charset w:val="4D"/>
    <w:family w:val="swiss"/>
    <w:notTrueType/>
    <w:pitch w:val="variable"/>
    <w:sig w:usb0="A00000AF" w:usb1="5000206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Executive Medium">
    <w:altName w:val="Calibri"/>
    <w:panose1 w:val="020B0604020202020204"/>
    <w:charset w:val="4D"/>
    <w:family w:val="swiss"/>
    <w:pitch w:val="variable"/>
    <w:sig w:usb0="A00000AF" w:usb1="5000206A" w:usb2="00000000" w:usb3="00000000" w:csb0="00000093"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 w:name="Microsoft GothicNeo">
    <w:panose1 w:val="020B0500000101010101"/>
    <w:charset w:val="81"/>
    <w:family w:val="swiss"/>
    <w:pitch w:val="variable"/>
    <w:sig w:usb0="810002BF" w:usb1="29D7A47B" w:usb2="00000010" w:usb3="00000000" w:csb0="0029009F" w:csb1="00000000"/>
  </w:font>
  <w:font w:name="Executive-Light">
    <w:altName w:val="Calibri"/>
    <w:panose1 w:val="020B0604020202020204"/>
    <w:charset w:val="4D"/>
    <w:family w:val="swiss"/>
    <w:notTrueType/>
    <w:pitch w:val="variable"/>
    <w:sig w:usb0="A00000AF" w:usb1="5000206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065" w:type="dxa"/>
      <w:tblInd w:w="-849" w:type="dxa"/>
      <w:tblLook w:val="04A0" w:firstRow="1" w:lastRow="0" w:firstColumn="1" w:lastColumn="0" w:noHBand="0" w:noVBand="1"/>
    </w:tblPr>
    <w:tblGrid>
      <w:gridCol w:w="4247"/>
      <w:gridCol w:w="5818"/>
    </w:tblGrid>
    <w:tr w:rsidR="008E3037" w14:paraId="0464AA18" w14:textId="77777777" w:rsidTr="006E0D46">
      <w:tc>
        <w:tcPr>
          <w:tcW w:w="4247" w:type="dxa"/>
          <w:tcBorders>
            <w:top w:val="nil"/>
            <w:left w:val="nil"/>
            <w:bottom w:val="nil"/>
            <w:right w:val="nil"/>
          </w:tcBorders>
        </w:tcPr>
        <w:p w14:paraId="0464AA16" w14:textId="77777777" w:rsidR="008E3037" w:rsidRPr="00D325E1" w:rsidRDefault="008E3037" w:rsidP="00CD23D6">
          <w:pPr>
            <w:pStyle w:val="Footer"/>
            <w:tabs>
              <w:tab w:val="left" w:pos="322"/>
              <w:tab w:val="right" w:pos="4888"/>
            </w:tabs>
            <w:jc w:val="both"/>
            <w:rPr>
              <w:rFonts w:ascii="Executive-Light" w:hAnsi="Executive-Light" w:cs="Executive-Light"/>
              <w:sz w:val="16"/>
              <w:szCs w:val="16"/>
            </w:rPr>
          </w:pPr>
        </w:p>
      </w:tc>
      <w:tc>
        <w:tcPr>
          <w:tcW w:w="5818" w:type="dxa"/>
          <w:tcBorders>
            <w:top w:val="nil"/>
            <w:left w:val="nil"/>
            <w:bottom w:val="nil"/>
            <w:right w:val="nil"/>
          </w:tcBorders>
        </w:tcPr>
        <w:p w14:paraId="0464AA17" w14:textId="77777777" w:rsidR="008E3037" w:rsidRDefault="008E3037" w:rsidP="00CD23D6">
          <w:pPr>
            <w:pStyle w:val="Footer"/>
            <w:ind w:left="-252" w:firstLine="252"/>
            <w:jc w:val="right"/>
            <w:rPr>
              <w:color w:val="00485A"/>
              <w:sz w:val="16"/>
              <w:szCs w:val="16"/>
            </w:rPr>
          </w:pPr>
        </w:p>
      </w:tc>
    </w:tr>
  </w:tbl>
  <w:p w14:paraId="0464AA19" w14:textId="77777777" w:rsidR="008E3037" w:rsidRPr="00CD2F73" w:rsidRDefault="008E3037" w:rsidP="00CD23D6">
    <w:pPr>
      <w:pStyle w:val="Footer"/>
      <w:jc w:val="right"/>
      <w:rPr>
        <w:color w:val="00485A"/>
        <w:sz w:val="16"/>
        <w:szCs w:val="16"/>
        <w:lang w:val="it-IT"/>
      </w:rPr>
    </w:pPr>
    <w:r>
      <w:rPr>
        <w:noProof/>
      </w:rPr>
      <w:drawing>
        <wp:anchor distT="0" distB="0" distL="114300" distR="114300" simplePos="0" relativeHeight="251658242" behindDoc="0" locked="0" layoutInCell="1" allowOverlap="1" wp14:anchorId="0464AA22" wp14:editId="0464AA23">
          <wp:simplePos x="0" y="0"/>
          <wp:positionH relativeFrom="column">
            <wp:posOffset>663575</wp:posOffset>
          </wp:positionH>
          <wp:positionV relativeFrom="paragraph">
            <wp:posOffset>10366375</wp:posOffset>
          </wp:positionV>
          <wp:extent cx="297815" cy="297815"/>
          <wp:effectExtent l="0" t="0" r="6985" b="6985"/>
          <wp:wrapNone/>
          <wp:docPr id="7" name="Immagine 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0464AA24" wp14:editId="0464AA25">
          <wp:simplePos x="0" y="0"/>
          <wp:positionH relativeFrom="column">
            <wp:posOffset>663575</wp:posOffset>
          </wp:positionH>
          <wp:positionV relativeFrom="paragraph">
            <wp:posOffset>10366375</wp:posOffset>
          </wp:positionV>
          <wp:extent cx="297815" cy="297815"/>
          <wp:effectExtent l="0" t="0" r="6985" b="6985"/>
          <wp:wrapNone/>
          <wp:docPr id="6" name="Immagine 6"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sz w:val="22"/>
      </w:rPr>
      <w:drawing>
        <wp:anchor distT="0" distB="0" distL="114300" distR="114300" simplePos="0" relativeHeight="251658240" behindDoc="0" locked="0" layoutInCell="1" allowOverlap="1" wp14:anchorId="0464AA26" wp14:editId="0464AA27">
          <wp:simplePos x="0" y="0"/>
          <wp:positionH relativeFrom="column">
            <wp:posOffset>-568960</wp:posOffset>
          </wp:positionH>
          <wp:positionV relativeFrom="paragraph">
            <wp:posOffset>-39370</wp:posOffset>
          </wp:positionV>
          <wp:extent cx="297815" cy="297815"/>
          <wp:effectExtent l="0" t="0" r="6985" b="6985"/>
          <wp:wrapNone/>
          <wp:docPr id="157" name="Immagine 15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color w:val="00485A"/>
        <w:sz w:val="16"/>
        <w:szCs w:val="16"/>
        <w:lang w:val="it-IT"/>
      </w:rPr>
      <w:tab/>
    </w:r>
    <w:r>
      <w:rPr>
        <w:color w:val="00485A"/>
        <w:sz w:val="16"/>
        <w:szCs w:val="16"/>
        <w:lang w:val="it-IT"/>
      </w:rPr>
      <w:tab/>
    </w:r>
  </w:p>
  <w:tbl>
    <w:tblPr>
      <w:tblStyle w:val="TableGrid"/>
      <w:tblW w:w="9351" w:type="dxa"/>
      <w:tblLook w:val="04A0" w:firstRow="1" w:lastRow="0" w:firstColumn="1" w:lastColumn="0" w:noHBand="0" w:noVBand="1"/>
    </w:tblPr>
    <w:tblGrid>
      <w:gridCol w:w="4247"/>
      <w:gridCol w:w="5104"/>
    </w:tblGrid>
    <w:tr w:rsidR="008E3037" w14:paraId="0464AA1C" w14:textId="77777777" w:rsidTr="006E0D46">
      <w:tc>
        <w:tcPr>
          <w:tcW w:w="4247" w:type="dxa"/>
          <w:tcBorders>
            <w:top w:val="nil"/>
            <w:left w:val="nil"/>
            <w:bottom w:val="nil"/>
            <w:right w:val="nil"/>
          </w:tcBorders>
        </w:tcPr>
        <w:p w14:paraId="0464AA1A" w14:textId="77777777" w:rsidR="008E3037" w:rsidRDefault="008E3037" w:rsidP="00CD23D6">
          <w:pPr>
            <w:pStyle w:val="Footer"/>
            <w:ind w:left="-252" w:firstLine="252"/>
            <w:rPr>
              <w:color w:val="00485A"/>
              <w:sz w:val="16"/>
              <w:szCs w:val="16"/>
            </w:rPr>
          </w:pPr>
          <w:r w:rsidRPr="00CD2F73">
            <w:rPr>
              <w:color w:val="00485A"/>
              <w:sz w:val="16"/>
              <w:szCs w:val="16"/>
            </w:rPr>
            <w:t xml:space="preserve">Pag. </w:t>
          </w:r>
          <w:r w:rsidRPr="00CD2F73">
            <w:rPr>
              <w:color w:val="00485A"/>
              <w:sz w:val="16"/>
              <w:szCs w:val="16"/>
            </w:rPr>
            <w:fldChar w:fldCharType="begin"/>
          </w:r>
          <w:r w:rsidRPr="00CD2F73">
            <w:rPr>
              <w:color w:val="00485A"/>
              <w:sz w:val="16"/>
              <w:szCs w:val="16"/>
            </w:rPr>
            <w:instrText>PAGE  \* Arabic  \* MERGEFORMAT</w:instrText>
          </w:r>
          <w:r w:rsidRPr="00CD2F73">
            <w:rPr>
              <w:color w:val="00485A"/>
              <w:sz w:val="16"/>
              <w:szCs w:val="16"/>
            </w:rPr>
            <w:fldChar w:fldCharType="separate"/>
          </w:r>
          <w:r>
            <w:rPr>
              <w:noProof/>
              <w:color w:val="00485A"/>
              <w:sz w:val="16"/>
              <w:szCs w:val="16"/>
            </w:rPr>
            <w:t>4</w:t>
          </w:r>
          <w:r w:rsidRPr="00CD2F73">
            <w:rPr>
              <w:color w:val="00485A"/>
              <w:sz w:val="16"/>
              <w:szCs w:val="16"/>
            </w:rPr>
            <w:fldChar w:fldCharType="end"/>
          </w:r>
          <w:r w:rsidRPr="00CD2F73">
            <w:rPr>
              <w:color w:val="00485A"/>
              <w:sz w:val="16"/>
              <w:szCs w:val="16"/>
            </w:rPr>
            <w:t xml:space="preserve"> di </w:t>
          </w:r>
          <w:r w:rsidRPr="00CD2F73">
            <w:rPr>
              <w:color w:val="00485A"/>
              <w:sz w:val="16"/>
              <w:szCs w:val="16"/>
            </w:rPr>
            <w:fldChar w:fldCharType="begin"/>
          </w:r>
          <w:r w:rsidRPr="00CD2F73">
            <w:rPr>
              <w:color w:val="00485A"/>
              <w:sz w:val="16"/>
              <w:szCs w:val="16"/>
            </w:rPr>
            <w:instrText>NUMPAGES  \* Arabic  \* MERGEFORMAT</w:instrText>
          </w:r>
          <w:r w:rsidRPr="00CD2F73">
            <w:rPr>
              <w:color w:val="00485A"/>
              <w:sz w:val="16"/>
              <w:szCs w:val="16"/>
            </w:rPr>
            <w:fldChar w:fldCharType="separate"/>
          </w:r>
          <w:r w:rsidR="00E41383">
            <w:rPr>
              <w:noProof/>
              <w:color w:val="00485A"/>
              <w:sz w:val="16"/>
              <w:szCs w:val="16"/>
            </w:rPr>
            <w:t>28</w:t>
          </w:r>
          <w:r w:rsidRPr="00CD2F73">
            <w:rPr>
              <w:color w:val="00485A"/>
              <w:sz w:val="16"/>
              <w:szCs w:val="16"/>
            </w:rPr>
            <w:fldChar w:fldCharType="end"/>
          </w:r>
        </w:p>
      </w:tc>
      <w:tc>
        <w:tcPr>
          <w:tcW w:w="5104" w:type="dxa"/>
          <w:tcBorders>
            <w:top w:val="nil"/>
            <w:left w:val="nil"/>
            <w:bottom w:val="nil"/>
            <w:right w:val="nil"/>
          </w:tcBorders>
        </w:tcPr>
        <w:p w14:paraId="0464AA1B" w14:textId="77777777" w:rsidR="008E3037" w:rsidRPr="00D325E1" w:rsidRDefault="008E3037" w:rsidP="00CD23D6">
          <w:pPr>
            <w:pStyle w:val="Footer"/>
            <w:tabs>
              <w:tab w:val="left" w:pos="322"/>
              <w:tab w:val="right" w:pos="4888"/>
            </w:tabs>
            <w:jc w:val="right"/>
            <w:rPr>
              <w:rFonts w:ascii="Executive-Light" w:hAnsi="Executive-Light" w:cs="Executive-Light"/>
              <w:sz w:val="16"/>
              <w:szCs w:val="16"/>
            </w:rPr>
          </w:pPr>
          <w:r w:rsidRPr="007B0E78">
            <w:rPr>
              <w:color w:val="00485A"/>
              <w:sz w:val="16"/>
              <w:szCs w:val="16"/>
            </w:rPr>
            <w:t>ALPIT-201</w:t>
          </w:r>
          <w:r>
            <w:rPr>
              <w:color w:val="00485A"/>
              <w:sz w:val="16"/>
              <w:szCs w:val="16"/>
            </w:rPr>
            <w:t>7</w:t>
          </w:r>
          <w:r w:rsidRPr="007B0E78">
            <w:rPr>
              <w:color w:val="00485A"/>
              <w:sz w:val="16"/>
              <w:szCs w:val="16"/>
            </w:rPr>
            <w:t>-P02-02 REV. 01</w:t>
          </w:r>
        </w:p>
      </w:tc>
    </w:tr>
  </w:tbl>
  <w:p w14:paraId="0464AA1D" w14:textId="77777777" w:rsidR="008E3037" w:rsidRPr="007E1F79" w:rsidRDefault="008E3037">
    <w:pPr>
      <w:pStyle w:val="Footer"/>
    </w:pPr>
  </w:p>
  <w:p w14:paraId="06FD3E15" w14:textId="77777777" w:rsidR="00D07BB6" w:rsidRDefault="00D07B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35904" w14:textId="4E2504C5" w:rsidR="00E40069" w:rsidRPr="00451DA9" w:rsidRDefault="00244C08" w:rsidP="00E40069">
    <w:pPr>
      <w:spacing w:before="21"/>
      <w:rPr>
        <w:color w:val="00B0F0"/>
        <w:sz w:val="15"/>
        <w:szCs w:val="15"/>
      </w:rPr>
    </w:pPr>
    <w:r w:rsidRPr="00244C08">
      <w:rPr>
        <w:color w:val="00B0F0"/>
        <w:sz w:val="15"/>
        <w:szCs w:val="15"/>
      </w:rPr>
      <w:t>{</w:t>
    </w:r>
    <w:proofErr w:type="spellStart"/>
    <w:r w:rsidRPr="00244C08">
      <w:rPr>
        <w:color w:val="00B0F0"/>
        <w:sz w:val="15"/>
        <w:szCs w:val="15"/>
      </w:rPr>
      <w:t>proposal_code</w:t>
    </w:r>
    <w:proofErr w:type="spellEnd"/>
    <w:r w:rsidRPr="00244C08">
      <w:rPr>
        <w:color w:val="00B0F0"/>
        <w:sz w:val="15"/>
        <w:szCs w:val="15"/>
      </w:rPr>
      <w:t>}</w:t>
    </w:r>
    <w:r w:rsidR="00E40069" w:rsidRPr="00451DA9">
      <w:rPr>
        <w:color w:val="00B0F0"/>
        <w:sz w:val="15"/>
        <w:szCs w:val="15"/>
      </w:rPr>
      <w:ptab w:relativeTo="margin" w:alignment="right" w:leader="none"/>
    </w:r>
    <w:r w:rsidR="00E40069" w:rsidRPr="00451DA9">
      <w:rPr>
        <w:color w:val="00B0F0"/>
        <w:sz w:val="15"/>
        <w:szCs w:val="15"/>
      </w:rPr>
      <w:fldChar w:fldCharType="begin"/>
    </w:r>
    <w:r w:rsidR="00E40069" w:rsidRPr="00451DA9">
      <w:rPr>
        <w:color w:val="00B0F0"/>
        <w:sz w:val="15"/>
        <w:szCs w:val="15"/>
      </w:rPr>
      <w:instrText xml:space="preserve"> PAGE  \* Arabic  \* MERGEFORMAT </w:instrText>
    </w:r>
    <w:r w:rsidR="00E40069" w:rsidRPr="00451DA9">
      <w:rPr>
        <w:color w:val="00B0F0"/>
        <w:sz w:val="15"/>
        <w:szCs w:val="15"/>
      </w:rPr>
      <w:fldChar w:fldCharType="separate"/>
    </w:r>
    <w:r w:rsidR="00E40069" w:rsidRPr="00451DA9">
      <w:rPr>
        <w:color w:val="00B0F0"/>
        <w:sz w:val="15"/>
        <w:szCs w:val="15"/>
      </w:rPr>
      <w:t>1</w:t>
    </w:r>
    <w:r w:rsidR="00E40069" w:rsidRPr="00451DA9">
      <w:rPr>
        <w:color w:val="00B0F0"/>
        <w:sz w:val="15"/>
        <w:szCs w:val="15"/>
      </w:rPr>
      <w:fldChar w:fldCharType="end"/>
    </w:r>
    <w:r w:rsidR="00E40069" w:rsidRPr="00451DA9">
      <w:rPr>
        <w:color w:val="00B0F0"/>
        <w:sz w:val="15"/>
        <w:szCs w:val="15"/>
      </w:rPr>
      <w:t xml:space="preserve"> di </w:t>
    </w:r>
    <w:r w:rsidR="00E40069" w:rsidRPr="00451DA9">
      <w:rPr>
        <w:color w:val="00B0F0"/>
        <w:sz w:val="15"/>
        <w:szCs w:val="15"/>
      </w:rPr>
      <w:fldChar w:fldCharType="begin"/>
    </w:r>
    <w:r w:rsidR="00E40069" w:rsidRPr="00451DA9">
      <w:rPr>
        <w:color w:val="00B0F0"/>
        <w:sz w:val="15"/>
        <w:szCs w:val="15"/>
      </w:rPr>
      <w:instrText xml:space="preserve"> NUMPAGES  \* Arabic  \* MERGEFORMAT </w:instrText>
    </w:r>
    <w:r w:rsidR="00E40069" w:rsidRPr="00451DA9">
      <w:rPr>
        <w:color w:val="00B0F0"/>
        <w:sz w:val="15"/>
        <w:szCs w:val="15"/>
      </w:rPr>
      <w:fldChar w:fldCharType="separate"/>
    </w:r>
    <w:r w:rsidR="00E40069" w:rsidRPr="00451DA9">
      <w:rPr>
        <w:color w:val="00B0F0"/>
        <w:sz w:val="15"/>
        <w:szCs w:val="15"/>
      </w:rPr>
      <w:t>11</w:t>
    </w:r>
    <w:r w:rsidR="00E40069" w:rsidRPr="00451DA9">
      <w:rPr>
        <w:color w:val="00B0F0"/>
        <w:sz w:val="15"/>
        <w:szCs w:val="15"/>
      </w:rPr>
      <w:fldChar w:fldCharType="end"/>
    </w:r>
  </w:p>
  <w:p w14:paraId="0464AA1F" w14:textId="77777777" w:rsidR="008E3037" w:rsidRPr="00451DA9" w:rsidRDefault="008E3037" w:rsidP="00E40069">
    <w:pPr>
      <w:pStyle w:val="Footer"/>
      <w:rPr>
        <w:color w:val="00B0F0"/>
        <w:sz w:val="15"/>
        <w:szCs w:val="15"/>
      </w:rPr>
    </w:pPr>
  </w:p>
  <w:p w14:paraId="574F22B8" w14:textId="77777777" w:rsidR="00D07BB6" w:rsidRPr="00451DA9" w:rsidRDefault="00D07BB6">
    <w:pPr>
      <w:rPr>
        <w:color w:val="00B0F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1A77E" w14:textId="77777777" w:rsidR="00C97236" w:rsidRDefault="00C97236" w:rsidP="00CD2F73">
      <w:r>
        <w:separator/>
      </w:r>
    </w:p>
    <w:p w14:paraId="3D036890" w14:textId="77777777" w:rsidR="00C97236" w:rsidRDefault="00C97236"/>
    <w:p w14:paraId="46CF2358" w14:textId="77777777" w:rsidR="00C97236" w:rsidRDefault="00C97236"/>
  </w:footnote>
  <w:footnote w:type="continuationSeparator" w:id="0">
    <w:p w14:paraId="749009F0" w14:textId="77777777" w:rsidR="00C97236" w:rsidRDefault="00C97236" w:rsidP="00CD2F73">
      <w:r>
        <w:continuationSeparator/>
      </w:r>
    </w:p>
    <w:p w14:paraId="54DA1F77" w14:textId="77777777" w:rsidR="00C97236" w:rsidRDefault="00C97236"/>
    <w:p w14:paraId="4EF60BFE" w14:textId="77777777" w:rsidR="00C97236" w:rsidRDefault="00C97236"/>
  </w:footnote>
  <w:footnote w:type="continuationNotice" w:id="1">
    <w:p w14:paraId="6940052D" w14:textId="77777777" w:rsidR="00C97236" w:rsidRDefault="00C97236"/>
    <w:p w14:paraId="58136C1C" w14:textId="77777777" w:rsidR="00C97236" w:rsidRDefault="00C972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552"/>
      <w:gridCol w:w="3144"/>
    </w:tblGrid>
    <w:tr w:rsidR="008E3037" w:rsidRPr="00322619" w14:paraId="0464AA09" w14:textId="77777777" w:rsidTr="006E0D46">
      <w:trPr>
        <w:trHeight w:val="1560"/>
      </w:trPr>
      <w:tc>
        <w:tcPr>
          <w:tcW w:w="4111" w:type="dxa"/>
        </w:tcPr>
        <w:p w14:paraId="0464AA02" w14:textId="77777777" w:rsidR="008E3037" w:rsidRPr="00322619" w:rsidRDefault="008E3037" w:rsidP="00CD23D6">
          <w:pPr>
            <w:pStyle w:val="Header"/>
            <w:ind w:hanging="392"/>
            <w:rPr>
              <w:color w:val="000000" w:themeColor="text1"/>
              <w:sz w:val="15"/>
              <w:szCs w:val="15"/>
            </w:rPr>
          </w:pPr>
        </w:p>
      </w:tc>
      <w:tc>
        <w:tcPr>
          <w:tcW w:w="2552" w:type="dxa"/>
        </w:tcPr>
        <w:p w14:paraId="0464AA03" w14:textId="77777777" w:rsidR="008E3037" w:rsidRPr="00033ED4" w:rsidRDefault="008E3037" w:rsidP="00CD23D6">
          <w:pPr>
            <w:pStyle w:val="Header"/>
            <w:spacing w:line="228" w:lineRule="auto"/>
            <w:rPr>
              <w:color w:val="00485A"/>
              <w:spacing w:val="-2"/>
              <w:sz w:val="15"/>
              <w:szCs w:val="15"/>
              <w:lang w:val="it-IT"/>
            </w:rPr>
          </w:pPr>
          <w:r w:rsidRPr="00033ED4">
            <w:rPr>
              <w:color w:val="00485A"/>
              <w:spacing w:val="-2"/>
              <w:sz w:val="15"/>
              <w:szCs w:val="15"/>
              <w:lang w:val="it-IT"/>
            </w:rPr>
            <w:t xml:space="preserve">Via delle Industrie 23/D </w:t>
          </w:r>
          <w:r w:rsidRPr="00033ED4">
            <w:rPr>
              <w:color w:val="00485A"/>
              <w:spacing w:val="-2"/>
              <w:sz w:val="15"/>
              <w:szCs w:val="15"/>
              <w:lang w:val="it-IT"/>
            </w:rPr>
            <w:br/>
            <w:t>30175 Venezia Marghera, IT</w:t>
          </w:r>
        </w:p>
        <w:p w14:paraId="0464AA04" w14:textId="1DB1BDA8" w:rsidR="008E3037" w:rsidRPr="0080511B" w:rsidRDefault="008E3037" w:rsidP="00CD23D6">
          <w:pPr>
            <w:pStyle w:val="Header"/>
            <w:spacing w:line="228" w:lineRule="auto"/>
            <w:rPr>
              <w:color w:val="00485A"/>
              <w:spacing w:val="-2"/>
              <w:sz w:val="15"/>
              <w:szCs w:val="15"/>
              <w:lang w:val="de-DE"/>
            </w:rPr>
          </w:pPr>
          <w:proofErr w:type="spellStart"/>
          <w:r w:rsidRPr="0080511B">
            <w:rPr>
              <w:color w:val="00485A"/>
              <w:spacing w:val="-2"/>
              <w:sz w:val="15"/>
              <w:szCs w:val="15"/>
              <w:lang w:val="de-DE"/>
            </w:rPr>
            <w:t>accounting.it@</w:t>
          </w:r>
          <w:r w:rsidR="00C43953" w:rsidRPr="0080511B">
            <w:rPr>
              <w:color w:val="00485A"/>
              <w:spacing w:val="-2"/>
              <w:sz w:val="15"/>
              <w:szCs w:val="15"/>
              <w:lang w:val="de-DE"/>
            </w:rPr>
            <w:t>Arsenalia</w:t>
          </w:r>
          <w:proofErr w:type="spellEnd"/>
          <w:r w:rsidR="00C43953" w:rsidRPr="0080511B">
            <w:rPr>
              <w:color w:val="00485A"/>
              <w:spacing w:val="-2"/>
              <w:sz w:val="15"/>
              <w:szCs w:val="15"/>
              <w:lang w:val="de-DE"/>
            </w:rPr>
            <w:t xml:space="preserve"> Digital</w:t>
          </w:r>
          <w:r w:rsidRPr="0080511B">
            <w:rPr>
              <w:color w:val="00485A"/>
              <w:spacing w:val="-2"/>
              <w:sz w:val="15"/>
              <w:szCs w:val="15"/>
              <w:lang w:val="de-DE"/>
            </w:rPr>
            <w:t>.com</w:t>
          </w:r>
        </w:p>
        <w:p w14:paraId="0464AA05" w14:textId="24DCBF05" w:rsidR="008E3037" w:rsidRPr="0080511B" w:rsidRDefault="008E3037" w:rsidP="00CD23D6">
          <w:pPr>
            <w:pStyle w:val="Header"/>
            <w:spacing w:line="228" w:lineRule="auto"/>
            <w:rPr>
              <w:color w:val="00485A"/>
              <w:sz w:val="15"/>
              <w:szCs w:val="15"/>
              <w:lang w:val="de-DE"/>
            </w:rPr>
          </w:pPr>
          <w:r w:rsidRPr="0080511B">
            <w:rPr>
              <w:color w:val="00485A"/>
              <w:spacing w:val="-2"/>
              <w:sz w:val="15"/>
              <w:szCs w:val="15"/>
              <w:lang w:val="de-DE"/>
            </w:rPr>
            <w:t xml:space="preserve">+39 041 8872244 </w:t>
          </w:r>
          <w:r w:rsidRPr="0080511B">
            <w:rPr>
              <w:color w:val="00485A"/>
              <w:spacing w:val="-2"/>
              <w:sz w:val="15"/>
              <w:szCs w:val="15"/>
              <w:lang w:val="de-DE"/>
            </w:rPr>
            <w:br/>
            <w:t>www.</w:t>
          </w:r>
          <w:r w:rsidR="00C43953" w:rsidRPr="0080511B">
            <w:rPr>
              <w:color w:val="00485A"/>
              <w:spacing w:val="-2"/>
              <w:sz w:val="15"/>
              <w:szCs w:val="15"/>
              <w:lang w:val="de-DE"/>
            </w:rPr>
            <w:t>Arsenalia Digital</w:t>
          </w:r>
          <w:r w:rsidRPr="0080511B">
            <w:rPr>
              <w:color w:val="00485A"/>
              <w:spacing w:val="-2"/>
              <w:sz w:val="15"/>
              <w:szCs w:val="15"/>
              <w:lang w:val="de-DE"/>
            </w:rPr>
            <w:t>.com</w:t>
          </w:r>
        </w:p>
      </w:tc>
      <w:tc>
        <w:tcPr>
          <w:tcW w:w="3144" w:type="dxa"/>
        </w:tcPr>
        <w:p w14:paraId="0464AA06" w14:textId="35E5E2B3" w:rsidR="008E3037" w:rsidRPr="00033ED4" w:rsidRDefault="00C43953" w:rsidP="00CD23D6">
          <w:pPr>
            <w:pStyle w:val="Header"/>
            <w:spacing w:line="228" w:lineRule="auto"/>
            <w:rPr>
              <w:color w:val="00485A"/>
              <w:spacing w:val="-2"/>
              <w:sz w:val="15"/>
              <w:szCs w:val="15"/>
              <w:lang w:val="it-IT"/>
            </w:rPr>
          </w:pPr>
          <w:r>
            <w:rPr>
              <w:color w:val="00485A"/>
              <w:spacing w:val="-2"/>
              <w:sz w:val="15"/>
              <w:szCs w:val="15"/>
              <w:lang w:val="it-IT"/>
            </w:rPr>
            <w:t>Arsenalia Digital</w:t>
          </w:r>
          <w:r w:rsidR="008E3037" w:rsidRPr="00033ED4">
            <w:rPr>
              <w:color w:val="00485A"/>
              <w:spacing w:val="-2"/>
              <w:sz w:val="15"/>
              <w:szCs w:val="15"/>
              <w:lang w:val="it-IT"/>
            </w:rPr>
            <w:t xml:space="preserve"> S.r.l. soggetta a direzione </w:t>
          </w:r>
          <w:r w:rsidR="008E3037" w:rsidRPr="00033ED4">
            <w:rPr>
              <w:color w:val="00485A"/>
              <w:spacing w:val="-2"/>
              <w:sz w:val="15"/>
              <w:szCs w:val="15"/>
              <w:lang w:val="it-IT"/>
            </w:rPr>
            <w:br/>
            <w:t xml:space="preserve">e coordinamento di </w:t>
          </w:r>
          <w:r>
            <w:rPr>
              <w:color w:val="00485A"/>
              <w:spacing w:val="-2"/>
              <w:sz w:val="15"/>
              <w:szCs w:val="15"/>
              <w:lang w:val="it-IT"/>
            </w:rPr>
            <w:t>Arsenalia Digital</w:t>
          </w:r>
          <w:r w:rsidR="008E3037" w:rsidRPr="00033ED4">
            <w:rPr>
              <w:color w:val="00485A"/>
              <w:spacing w:val="-2"/>
              <w:sz w:val="15"/>
              <w:szCs w:val="15"/>
              <w:lang w:val="it-IT"/>
            </w:rPr>
            <w:t xml:space="preserve"> GmbH </w:t>
          </w:r>
          <w:r w:rsidR="008E3037" w:rsidRPr="00033ED4">
            <w:rPr>
              <w:color w:val="00485A"/>
              <w:spacing w:val="-2"/>
              <w:sz w:val="15"/>
              <w:szCs w:val="15"/>
              <w:lang w:val="it-IT"/>
            </w:rPr>
            <w:br/>
            <w:t>C.F./P.I. IT04022760278</w:t>
          </w:r>
        </w:p>
        <w:p w14:paraId="0464AA07" w14:textId="77777777" w:rsidR="008E3037" w:rsidRPr="00A2108E" w:rsidRDefault="008E3037" w:rsidP="00CD23D6">
          <w:pPr>
            <w:pStyle w:val="Header"/>
            <w:spacing w:line="228" w:lineRule="auto"/>
            <w:rPr>
              <w:color w:val="00485A"/>
              <w:spacing w:val="-2"/>
              <w:sz w:val="15"/>
              <w:szCs w:val="15"/>
            </w:rPr>
          </w:pPr>
          <w:r w:rsidRPr="00E42DFC">
            <w:rPr>
              <w:color w:val="00485A"/>
              <w:spacing w:val="-2"/>
              <w:sz w:val="15"/>
              <w:szCs w:val="15"/>
              <w:lang w:val="es-ES"/>
            </w:rPr>
            <w:t xml:space="preserve">Reg. Imprese VE, REA VE-358612 </w:t>
          </w:r>
          <w:r w:rsidRPr="00E42DFC">
            <w:rPr>
              <w:color w:val="00485A"/>
              <w:spacing w:val="-2"/>
              <w:sz w:val="15"/>
              <w:szCs w:val="15"/>
              <w:lang w:val="es-ES"/>
            </w:rPr>
            <w:br/>
            <w:t xml:space="preserve">Cap. </w:t>
          </w:r>
          <w:proofErr w:type="spellStart"/>
          <w:r w:rsidRPr="00E42DFC">
            <w:rPr>
              <w:color w:val="00485A"/>
              <w:spacing w:val="-2"/>
              <w:sz w:val="15"/>
              <w:szCs w:val="15"/>
              <w:lang w:val="es-ES"/>
            </w:rPr>
            <w:t>soc.</w:t>
          </w:r>
          <w:proofErr w:type="spellEnd"/>
          <w:r w:rsidRPr="00E42DFC">
            <w:rPr>
              <w:color w:val="00485A"/>
              <w:spacing w:val="-2"/>
              <w:sz w:val="15"/>
              <w:szCs w:val="15"/>
              <w:lang w:val="es-ES"/>
            </w:rPr>
            <w:t xml:space="preserve"> </w:t>
          </w:r>
          <w:r w:rsidRPr="00A2108E">
            <w:rPr>
              <w:color w:val="00485A"/>
              <w:spacing w:val="-2"/>
              <w:sz w:val="15"/>
              <w:szCs w:val="15"/>
            </w:rPr>
            <w:t>€ 1</w:t>
          </w:r>
          <w:r>
            <w:rPr>
              <w:color w:val="00485A"/>
              <w:spacing w:val="-2"/>
              <w:sz w:val="15"/>
              <w:szCs w:val="15"/>
            </w:rPr>
            <w:t>1</w:t>
          </w:r>
          <w:r w:rsidRPr="00A2108E">
            <w:rPr>
              <w:color w:val="00485A"/>
              <w:spacing w:val="-2"/>
              <w:sz w:val="15"/>
              <w:szCs w:val="15"/>
            </w:rPr>
            <w:t xml:space="preserve">0.000 </w:t>
          </w:r>
          <w:proofErr w:type="spellStart"/>
          <w:r w:rsidRPr="00A2108E">
            <w:rPr>
              <w:color w:val="00485A"/>
              <w:spacing w:val="-2"/>
              <w:sz w:val="15"/>
              <w:szCs w:val="15"/>
            </w:rPr>
            <w:t>i.v.</w:t>
          </w:r>
          <w:proofErr w:type="spellEnd"/>
        </w:p>
        <w:p w14:paraId="0464AA08" w14:textId="77777777" w:rsidR="008E3037" w:rsidRPr="001F6347" w:rsidRDefault="008E3037" w:rsidP="00CD23D6">
          <w:pPr>
            <w:pStyle w:val="Header"/>
            <w:rPr>
              <w:sz w:val="15"/>
              <w:szCs w:val="15"/>
            </w:rPr>
          </w:pPr>
        </w:p>
      </w:tc>
    </w:tr>
  </w:tbl>
  <w:p w14:paraId="0464AA0A" w14:textId="77777777" w:rsidR="008E3037" w:rsidRPr="007E1F79" w:rsidRDefault="008E3037" w:rsidP="007E1F79">
    <w:pPr>
      <w:pStyle w:val="Header"/>
      <w:rPr>
        <w:color w:val="000000" w:themeColor="text1"/>
        <w:sz w:val="15"/>
        <w:szCs w:val="15"/>
      </w:rPr>
    </w:pPr>
  </w:p>
  <w:p w14:paraId="3913C455" w14:textId="77777777" w:rsidR="00D07BB6" w:rsidRDefault="00D07B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1074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2519"/>
      <w:gridCol w:w="3078"/>
    </w:tblGrid>
    <w:tr w:rsidR="00451DA9" w:rsidRPr="00D01CA2" w14:paraId="4CCA4654" w14:textId="77777777" w:rsidTr="008E6E8C">
      <w:trPr>
        <w:trHeight w:val="1565"/>
      </w:trPr>
      <w:tc>
        <w:tcPr>
          <w:tcW w:w="5151" w:type="dxa"/>
        </w:tcPr>
        <w:p w14:paraId="157C63B6" w14:textId="77777777" w:rsidR="00451DA9" w:rsidRPr="00D01CA2" w:rsidRDefault="00451DA9" w:rsidP="00451DA9">
          <w:pPr>
            <w:pStyle w:val="Title"/>
            <w:spacing w:after="0"/>
            <w:ind w:left="37"/>
            <w:rPr>
              <w:rFonts w:eastAsia="Microsoft GothicNeo"/>
              <w:color w:val="4682B4"/>
            </w:rPr>
          </w:pPr>
          <w:r w:rsidRPr="00D01CA2">
            <w:rPr>
              <w:rFonts w:eastAsia="Microsoft GothicNeo"/>
              <w:noProof/>
              <w:color w:val="4682B4"/>
            </w:rPr>
            <w:drawing>
              <wp:anchor distT="0" distB="0" distL="114300" distR="114300" simplePos="0" relativeHeight="251660290" behindDoc="0" locked="0" layoutInCell="1" allowOverlap="1" wp14:anchorId="718215FD" wp14:editId="26928F03">
                <wp:simplePos x="0" y="0"/>
                <wp:positionH relativeFrom="column">
                  <wp:posOffset>104302</wp:posOffset>
                </wp:positionH>
                <wp:positionV relativeFrom="paragraph">
                  <wp:posOffset>-635</wp:posOffset>
                </wp:positionV>
                <wp:extent cx="1800000" cy="388222"/>
                <wp:effectExtent l="0" t="0" r="3810" b="5715"/>
                <wp:wrapNone/>
                <wp:docPr id="856461745" name="Immagine 856461745" descr="Immagine che contiene Elementi grafici, Carattere, schermat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61745" name="Immagine 856461745" descr="Immagine che contiene Elementi grafici, Carattere, schermata, grafica&#10;&#10;Descrizione generata automaticamente"/>
                        <pic:cNvPicPr/>
                      </pic:nvPicPr>
                      <pic:blipFill rotWithShape="1">
                        <a:blip r:embed="rId1">
                          <a:extLst>
                            <a:ext uri="{28A0092B-C50C-407E-A947-70E740481C1C}">
                              <a14:useLocalDpi xmlns:a14="http://schemas.microsoft.com/office/drawing/2010/main" val="0"/>
                            </a:ext>
                          </a:extLst>
                        </a:blip>
                        <a:srcRect l="-287" r="-171"/>
                        <a:stretch/>
                      </pic:blipFill>
                      <pic:spPr bwMode="auto">
                        <a:xfrm>
                          <a:off x="0" y="0"/>
                          <a:ext cx="1800000" cy="3882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19" w:type="dxa"/>
        </w:tcPr>
        <w:p w14:paraId="6009ECB2" w14:textId="77777777" w:rsidR="00451DA9" w:rsidRPr="008B4D04" w:rsidRDefault="00451DA9" w:rsidP="00451DA9">
          <w:pPr>
            <w:pStyle w:val="Header"/>
            <w:spacing w:line="228" w:lineRule="auto"/>
            <w:rPr>
              <w:rFonts w:eastAsia="Microsoft GothicNeo" w:cs="Microsoft GothicNeo"/>
              <w:color w:val="072837"/>
              <w:spacing w:val="-2"/>
              <w:sz w:val="15"/>
              <w:szCs w:val="15"/>
              <w:lang w:val="it-IT"/>
            </w:rPr>
          </w:pPr>
          <w:r w:rsidRPr="008B4D04">
            <w:rPr>
              <w:rFonts w:eastAsia="Microsoft GothicNeo" w:cs="Microsoft GothicNeo"/>
              <w:color w:val="072837"/>
              <w:spacing w:val="-2"/>
              <w:sz w:val="15"/>
              <w:szCs w:val="15"/>
              <w:lang w:val="it-IT"/>
            </w:rPr>
            <w:t>Via delle Industrie 23/D</w:t>
          </w:r>
        </w:p>
        <w:p w14:paraId="77CA4F9D" w14:textId="77777777" w:rsidR="00451DA9" w:rsidRPr="008B4D04" w:rsidRDefault="00451DA9" w:rsidP="00451DA9">
          <w:pPr>
            <w:pStyle w:val="Header"/>
            <w:spacing w:line="228" w:lineRule="auto"/>
            <w:rPr>
              <w:rFonts w:eastAsia="Microsoft GothicNeo" w:cs="Microsoft GothicNeo"/>
              <w:color w:val="072837"/>
              <w:spacing w:val="-2"/>
              <w:sz w:val="15"/>
              <w:szCs w:val="15"/>
              <w:lang w:val="it-IT"/>
            </w:rPr>
          </w:pPr>
          <w:r w:rsidRPr="008B4D04">
            <w:rPr>
              <w:rFonts w:eastAsia="Microsoft GothicNeo" w:cs="Microsoft GothicNeo"/>
              <w:color w:val="072837"/>
              <w:spacing w:val="-2"/>
              <w:sz w:val="15"/>
              <w:szCs w:val="15"/>
              <w:lang w:val="it-IT"/>
            </w:rPr>
            <w:t>30175 Venezia Marghera, IT</w:t>
          </w:r>
        </w:p>
        <w:p w14:paraId="275D29E8" w14:textId="2B1F101E" w:rsidR="00451DA9" w:rsidRPr="008C4EC9" w:rsidRDefault="00451DA9" w:rsidP="00451DA9">
          <w:pPr>
            <w:pStyle w:val="Header"/>
            <w:spacing w:line="228" w:lineRule="auto"/>
            <w:rPr>
              <w:rFonts w:eastAsia="Microsoft GothicNeo" w:cs="Microsoft GothicNeo"/>
              <w:color w:val="072837"/>
              <w:spacing w:val="-2"/>
              <w:sz w:val="15"/>
              <w:szCs w:val="15"/>
              <w:lang w:val="it-IT"/>
            </w:rPr>
          </w:pPr>
          <w:r w:rsidRPr="008C4EC9">
            <w:rPr>
              <w:rFonts w:eastAsia="Microsoft GothicNeo" w:cs="Microsoft GothicNeo"/>
              <w:color w:val="072837"/>
              <w:spacing w:val="-2"/>
              <w:sz w:val="15"/>
              <w:szCs w:val="15"/>
              <w:lang w:val="it-IT"/>
            </w:rPr>
            <w:t>info@arsenalia.</w:t>
          </w:r>
          <w:r w:rsidR="00C43953">
            <w:rPr>
              <w:rFonts w:eastAsia="Microsoft GothicNeo" w:cs="Microsoft GothicNeo"/>
              <w:color w:val="072837"/>
              <w:spacing w:val="-2"/>
              <w:sz w:val="15"/>
              <w:szCs w:val="15"/>
              <w:lang w:val="it-IT"/>
            </w:rPr>
            <w:t>com</w:t>
          </w:r>
        </w:p>
        <w:p w14:paraId="3C1D641A" w14:textId="654424B1" w:rsidR="00451DA9" w:rsidRPr="008C4EC9" w:rsidRDefault="00451DA9" w:rsidP="00451DA9">
          <w:pPr>
            <w:pStyle w:val="Header"/>
            <w:spacing w:line="228" w:lineRule="auto"/>
            <w:rPr>
              <w:rFonts w:eastAsia="Microsoft GothicNeo" w:cs="Microsoft GothicNeo"/>
              <w:color w:val="009FDD"/>
              <w:spacing w:val="-2"/>
              <w:sz w:val="15"/>
              <w:szCs w:val="15"/>
              <w:lang w:val="it-IT"/>
            </w:rPr>
          </w:pPr>
          <w:r w:rsidRPr="008C4EC9">
            <w:rPr>
              <w:rFonts w:eastAsia="Microsoft GothicNeo" w:cs="Microsoft GothicNeo"/>
              <w:color w:val="072837"/>
              <w:spacing w:val="-2"/>
              <w:sz w:val="15"/>
              <w:szCs w:val="15"/>
              <w:lang w:val="it-IT"/>
            </w:rPr>
            <w:t>www.arsenalia.</w:t>
          </w:r>
          <w:r w:rsidR="00C43953">
            <w:rPr>
              <w:rFonts w:eastAsia="Microsoft GothicNeo" w:cs="Microsoft GothicNeo"/>
              <w:color w:val="072837"/>
              <w:spacing w:val="-2"/>
              <w:sz w:val="15"/>
              <w:szCs w:val="15"/>
              <w:lang w:val="it-IT"/>
            </w:rPr>
            <w:t>com</w:t>
          </w:r>
        </w:p>
      </w:tc>
      <w:tc>
        <w:tcPr>
          <w:tcW w:w="3078" w:type="dxa"/>
        </w:tcPr>
        <w:p w14:paraId="4E960379" w14:textId="77777777" w:rsidR="00451DA9" w:rsidRPr="00A70C00" w:rsidRDefault="00451DA9" w:rsidP="00451DA9">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lang w:val="it-IT"/>
            </w:rPr>
            <w:t xml:space="preserve">Arsenalia Digital </w:t>
          </w:r>
          <w:proofErr w:type="spellStart"/>
          <w:r w:rsidRPr="008B4D04">
            <w:rPr>
              <w:rFonts w:eastAsia="Microsoft GothicNeo" w:cs="Microsoft GothicNeo"/>
              <w:color w:val="009FDD"/>
              <w:spacing w:val="-2"/>
              <w:sz w:val="15"/>
              <w:szCs w:val="15"/>
              <w:lang w:val="it-IT"/>
            </w:rPr>
            <w:t>Srl</w:t>
          </w:r>
          <w:proofErr w:type="spellEnd"/>
          <w:r>
            <w:rPr>
              <w:rFonts w:eastAsia="Microsoft GothicNeo" w:cs="Microsoft GothicNeo"/>
              <w:color w:val="009FDD"/>
              <w:spacing w:val="-2"/>
              <w:sz w:val="15"/>
              <w:szCs w:val="15"/>
              <w:lang w:val="it-IT"/>
            </w:rPr>
            <w:t xml:space="preserve"> </w:t>
          </w:r>
          <w:r w:rsidRPr="00A70C00">
            <w:rPr>
              <w:rFonts w:eastAsia="Microsoft GothicNeo" w:cs="Microsoft GothicNeo"/>
              <w:color w:val="009FDD"/>
              <w:spacing w:val="-2"/>
              <w:sz w:val="15"/>
              <w:szCs w:val="15"/>
              <w:lang w:val="it-IT"/>
            </w:rPr>
            <w:t xml:space="preserve">soggetta a direzione </w:t>
          </w:r>
        </w:p>
        <w:p w14:paraId="6C10247A" w14:textId="77777777" w:rsidR="00451DA9" w:rsidRDefault="00451DA9" w:rsidP="00451DA9">
          <w:pPr>
            <w:pStyle w:val="Header"/>
            <w:spacing w:line="228" w:lineRule="auto"/>
            <w:rPr>
              <w:rFonts w:eastAsia="Microsoft GothicNeo" w:cs="Microsoft GothicNeo"/>
              <w:color w:val="009FDD"/>
              <w:spacing w:val="-2"/>
              <w:sz w:val="15"/>
              <w:szCs w:val="15"/>
              <w:lang w:val="it-IT"/>
            </w:rPr>
          </w:pPr>
          <w:r w:rsidRPr="00A70C00">
            <w:rPr>
              <w:rFonts w:eastAsia="Microsoft GothicNeo" w:cs="Microsoft GothicNeo"/>
              <w:color w:val="009FDD"/>
              <w:spacing w:val="-2"/>
              <w:sz w:val="15"/>
              <w:szCs w:val="15"/>
              <w:lang w:val="it-IT"/>
            </w:rPr>
            <w:t>e coordinamento di Arsenalia GmbH</w:t>
          </w:r>
        </w:p>
        <w:p w14:paraId="42544F43" w14:textId="77777777" w:rsidR="00451DA9" w:rsidRPr="008B4D04" w:rsidRDefault="00451DA9" w:rsidP="00451DA9">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lang w:val="it-IT"/>
            </w:rPr>
            <w:t>C.F./P.I. 04158980278</w:t>
          </w:r>
        </w:p>
        <w:p w14:paraId="3771893E" w14:textId="77777777" w:rsidR="00451DA9" w:rsidRPr="008B4D04" w:rsidRDefault="00451DA9" w:rsidP="00451DA9">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lang w:val="it-IT"/>
            </w:rPr>
            <w:t>Reg. Imprese VE, REA VE-370569</w:t>
          </w:r>
        </w:p>
        <w:p w14:paraId="19AAE971" w14:textId="77777777" w:rsidR="00451DA9" w:rsidRPr="004919C9" w:rsidRDefault="00451DA9" w:rsidP="00451DA9">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rPr>
            <w:t>Cap. soc. € 100.000</w:t>
          </w:r>
          <w:r>
            <w:rPr>
              <w:rFonts w:eastAsia="Microsoft GothicNeo" w:cs="Microsoft GothicNeo"/>
              <w:color w:val="009FDD"/>
              <w:spacing w:val="-2"/>
              <w:sz w:val="15"/>
              <w:szCs w:val="15"/>
            </w:rPr>
            <w:t xml:space="preserve"> </w:t>
          </w:r>
          <w:proofErr w:type="spellStart"/>
          <w:r w:rsidRPr="00A70C00">
            <w:rPr>
              <w:rFonts w:eastAsia="Microsoft GothicNeo" w:cs="Microsoft GothicNeo"/>
              <w:color w:val="009FDD"/>
              <w:spacing w:val="-2"/>
              <w:sz w:val="15"/>
              <w:szCs w:val="15"/>
            </w:rPr>
            <w:t>i.v.</w:t>
          </w:r>
          <w:proofErr w:type="spellEnd"/>
        </w:p>
      </w:tc>
    </w:tr>
  </w:tbl>
  <w:p w14:paraId="06F8D9CA" w14:textId="77777777" w:rsidR="00451DA9" w:rsidRPr="00165817" w:rsidRDefault="00451DA9" w:rsidP="00451DA9">
    <w:pPr>
      <w:pStyle w:val="Header"/>
    </w:pPr>
  </w:p>
  <w:p w14:paraId="13C7C29F" w14:textId="77777777" w:rsidR="00451DA9" w:rsidRDefault="00451DA9" w:rsidP="00451DA9"/>
  <w:p w14:paraId="75A284E0" w14:textId="77777777" w:rsidR="00D07BB6" w:rsidRPr="00451DA9" w:rsidRDefault="00D07BB6" w:rsidP="00451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7EE83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15E3B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EDEF0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BA2A7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85E05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1EE3C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20C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A890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8A5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382EC4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A2845"/>
    <w:multiLevelType w:val="hybridMultilevel"/>
    <w:tmpl w:val="95043B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163502"/>
    <w:multiLevelType w:val="hybridMultilevel"/>
    <w:tmpl w:val="7788F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29C3DFB"/>
    <w:multiLevelType w:val="multilevel"/>
    <w:tmpl w:val="CC628A30"/>
    <w:styleLink w:val="aElencoPuntato"/>
    <w:lvl w:ilvl="0">
      <w:start w:val="1"/>
      <w:numFmt w:val="bullet"/>
      <w:lvlText w:val="—"/>
      <w:lvlJc w:val="left"/>
      <w:pPr>
        <w:ind w:left="1068" w:hanging="360"/>
      </w:pPr>
      <w:rPr>
        <w:rFonts w:asciiTheme="minorHAnsi" w:hAnsiTheme="minorHAnsi" w:hint="default"/>
        <w:sz w:val="20"/>
      </w:rPr>
    </w:lvl>
    <w:lvl w:ilvl="1">
      <w:start w:val="1"/>
      <w:numFmt w:val="bullet"/>
      <w:lvlText w:val="—"/>
      <w:lvlJc w:val="left"/>
      <w:pPr>
        <w:ind w:left="1776" w:hanging="360"/>
      </w:pPr>
      <w:rPr>
        <w:rFonts w:ascii="Executive Light" w:hAnsi="Executive Light" w:hint="default"/>
        <w:sz w:val="20"/>
      </w:rPr>
    </w:lvl>
    <w:lvl w:ilvl="2">
      <w:start w:val="1"/>
      <w:numFmt w:val="bullet"/>
      <w:lvlText w:val=""/>
      <w:lvlJc w:val="left"/>
      <w:pPr>
        <w:ind w:left="3429" w:hanging="360"/>
      </w:pPr>
      <w:rPr>
        <w:rFonts w:ascii="Wingdings" w:hAnsi="Wingdings" w:hint="default"/>
      </w:rPr>
    </w:lvl>
    <w:lvl w:ilvl="3">
      <w:start w:val="1"/>
      <w:numFmt w:val="bullet"/>
      <w:lvlText w:val=""/>
      <w:lvlJc w:val="left"/>
      <w:pPr>
        <w:ind w:left="4149" w:hanging="360"/>
      </w:pPr>
      <w:rPr>
        <w:rFonts w:ascii="Symbol" w:hAnsi="Symbol" w:hint="default"/>
      </w:rPr>
    </w:lvl>
    <w:lvl w:ilvl="4">
      <w:start w:val="1"/>
      <w:numFmt w:val="bullet"/>
      <w:lvlText w:val="o"/>
      <w:lvlJc w:val="left"/>
      <w:pPr>
        <w:ind w:left="4869" w:hanging="360"/>
      </w:pPr>
      <w:rPr>
        <w:rFonts w:ascii="Courier New" w:hAnsi="Courier New" w:cs="Courier New" w:hint="default"/>
      </w:rPr>
    </w:lvl>
    <w:lvl w:ilvl="5">
      <w:start w:val="1"/>
      <w:numFmt w:val="bullet"/>
      <w:lvlText w:val=""/>
      <w:lvlJc w:val="left"/>
      <w:pPr>
        <w:ind w:left="5589" w:hanging="360"/>
      </w:pPr>
      <w:rPr>
        <w:rFonts w:ascii="Wingdings" w:hAnsi="Wingdings" w:hint="default"/>
      </w:rPr>
    </w:lvl>
    <w:lvl w:ilvl="6">
      <w:start w:val="1"/>
      <w:numFmt w:val="bullet"/>
      <w:lvlText w:val=""/>
      <w:lvlJc w:val="left"/>
      <w:pPr>
        <w:ind w:left="6309" w:hanging="360"/>
      </w:pPr>
      <w:rPr>
        <w:rFonts w:ascii="Symbol" w:hAnsi="Symbol" w:hint="default"/>
      </w:rPr>
    </w:lvl>
    <w:lvl w:ilvl="7">
      <w:start w:val="1"/>
      <w:numFmt w:val="bullet"/>
      <w:lvlText w:val="o"/>
      <w:lvlJc w:val="left"/>
      <w:pPr>
        <w:ind w:left="7029" w:hanging="360"/>
      </w:pPr>
      <w:rPr>
        <w:rFonts w:ascii="Courier New" w:hAnsi="Courier New" w:cs="Courier New" w:hint="default"/>
      </w:rPr>
    </w:lvl>
    <w:lvl w:ilvl="8">
      <w:start w:val="1"/>
      <w:numFmt w:val="bullet"/>
      <w:lvlText w:val=""/>
      <w:lvlJc w:val="left"/>
      <w:pPr>
        <w:ind w:left="7749" w:hanging="360"/>
      </w:pPr>
      <w:rPr>
        <w:rFonts w:ascii="Wingdings" w:hAnsi="Wingdings" w:hint="default"/>
      </w:rPr>
    </w:lvl>
  </w:abstractNum>
  <w:abstractNum w:abstractNumId="13" w15:restartNumberingAfterBreak="0">
    <w:nsid w:val="07591988"/>
    <w:multiLevelType w:val="hybridMultilevel"/>
    <w:tmpl w:val="4D202D7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335A9C"/>
    <w:multiLevelType w:val="hybridMultilevel"/>
    <w:tmpl w:val="992258E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0DE1D4B"/>
    <w:multiLevelType w:val="hybridMultilevel"/>
    <w:tmpl w:val="1F6CC6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64E401C"/>
    <w:multiLevelType w:val="hybridMultilevel"/>
    <w:tmpl w:val="8BB8818E"/>
    <w:lvl w:ilvl="0" w:tplc="C8388834">
      <w:start w:val="1"/>
      <w:numFmt w:val="bullet"/>
      <w:pStyle w:val="Index1"/>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17102AA"/>
    <w:multiLevelType w:val="multilevel"/>
    <w:tmpl w:val="73D096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695"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3592A87"/>
    <w:multiLevelType w:val="hybridMultilevel"/>
    <w:tmpl w:val="4A421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D2E5830"/>
    <w:multiLevelType w:val="hybridMultilevel"/>
    <w:tmpl w:val="88EC46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0181A98"/>
    <w:multiLevelType w:val="hybridMultilevel"/>
    <w:tmpl w:val="1CD2F474"/>
    <w:lvl w:ilvl="0" w:tplc="91E6D100">
      <w:start w:val="1"/>
      <w:numFmt w:val="bullet"/>
      <w:lvlText w:val="—"/>
      <w:lvlJc w:val="left"/>
      <w:pPr>
        <w:ind w:left="1068" w:hanging="360"/>
      </w:pPr>
      <w:rPr>
        <w:rFonts w:ascii="Lucida Sans Unicode" w:hAnsi="Lucida Sans Unicode" w:hint="default"/>
      </w:rPr>
    </w:lvl>
    <w:lvl w:ilvl="1" w:tplc="CD08501E">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41E53668"/>
    <w:multiLevelType w:val="multilevel"/>
    <w:tmpl w:val="57DC296A"/>
    <w:styleLink w:val="Style1"/>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AB0D2B"/>
    <w:multiLevelType w:val="hybridMultilevel"/>
    <w:tmpl w:val="B6C2BA70"/>
    <w:lvl w:ilvl="0" w:tplc="D38E9040">
      <w:start w:val="1"/>
      <w:numFmt w:val="bullet"/>
      <w:lvlText w:val="•"/>
      <w:lvlJc w:val="left"/>
      <w:pPr>
        <w:tabs>
          <w:tab w:val="num" w:pos="720"/>
        </w:tabs>
        <w:ind w:left="720" w:hanging="360"/>
      </w:pPr>
      <w:rPr>
        <w:rFonts w:ascii="Arial" w:hAnsi="Arial" w:hint="default"/>
      </w:rPr>
    </w:lvl>
    <w:lvl w:ilvl="1" w:tplc="70C000DE">
      <w:numFmt w:val="bullet"/>
      <w:lvlText w:val="•"/>
      <w:lvlJc w:val="left"/>
      <w:pPr>
        <w:tabs>
          <w:tab w:val="num" w:pos="1440"/>
        </w:tabs>
        <w:ind w:left="1440" w:hanging="360"/>
      </w:pPr>
      <w:rPr>
        <w:rFonts w:ascii="Arial" w:hAnsi="Arial" w:hint="default"/>
      </w:rPr>
    </w:lvl>
    <w:lvl w:ilvl="2" w:tplc="B07AA7D0" w:tentative="1">
      <w:start w:val="1"/>
      <w:numFmt w:val="bullet"/>
      <w:lvlText w:val="•"/>
      <w:lvlJc w:val="left"/>
      <w:pPr>
        <w:tabs>
          <w:tab w:val="num" w:pos="2160"/>
        </w:tabs>
        <w:ind w:left="2160" w:hanging="360"/>
      </w:pPr>
      <w:rPr>
        <w:rFonts w:ascii="Arial" w:hAnsi="Arial" w:hint="default"/>
      </w:rPr>
    </w:lvl>
    <w:lvl w:ilvl="3" w:tplc="78365516" w:tentative="1">
      <w:start w:val="1"/>
      <w:numFmt w:val="bullet"/>
      <w:lvlText w:val="•"/>
      <w:lvlJc w:val="left"/>
      <w:pPr>
        <w:tabs>
          <w:tab w:val="num" w:pos="2880"/>
        </w:tabs>
        <w:ind w:left="2880" w:hanging="360"/>
      </w:pPr>
      <w:rPr>
        <w:rFonts w:ascii="Arial" w:hAnsi="Arial" w:hint="default"/>
      </w:rPr>
    </w:lvl>
    <w:lvl w:ilvl="4" w:tplc="84288CCE" w:tentative="1">
      <w:start w:val="1"/>
      <w:numFmt w:val="bullet"/>
      <w:lvlText w:val="•"/>
      <w:lvlJc w:val="left"/>
      <w:pPr>
        <w:tabs>
          <w:tab w:val="num" w:pos="3600"/>
        </w:tabs>
        <w:ind w:left="3600" w:hanging="360"/>
      </w:pPr>
      <w:rPr>
        <w:rFonts w:ascii="Arial" w:hAnsi="Arial" w:hint="default"/>
      </w:rPr>
    </w:lvl>
    <w:lvl w:ilvl="5" w:tplc="43322250" w:tentative="1">
      <w:start w:val="1"/>
      <w:numFmt w:val="bullet"/>
      <w:lvlText w:val="•"/>
      <w:lvlJc w:val="left"/>
      <w:pPr>
        <w:tabs>
          <w:tab w:val="num" w:pos="4320"/>
        </w:tabs>
        <w:ind w:left="4320" w:hanging="360"/>
      </w:pPr>
      <w:rPr>
        <w:rFonts w:ascii="Arial" w:hAnsi="Arial" w:hint="default"/>
      </w:rPr>
    </w:lvl>
    <w:lvl w:ilvl="6" w:tplc="D72AFD2A" w:tentative="1">
      <w:start w:val="1"/>
      <w:numFmt w:val="bullet"/>
      <w:lvlText w:val="•"/>
      <w:lvlJc w:val="left"/>
      <w:pPr>
        <w:tabs>
          <w:tab w:val="num" w:pos="5040"/>
        </w:tabs>
        <w:ind w:left="5040" w:hanging="360"/>
      </w:pPr>
      <w:rPr>
        <w:rFonts w:ascii="Arial" w:hAnsi="Arial" w:hint="default"/>
      </w:rPr>
    </w:lvl>
    <w:lvl w:ilvl="7" w:tplc="D8409870" w:tentative="1">
      <w:start w:val="1"/>
      <w:numFmt w:val="bullet"/>
      <w:lvlText w:val="•"/>
      <w:lvlJc w:val="left"/>
      <w:pPr>
        <w:tabs>
          <w:tab w:val="num" w:pos="5760"/>
        </w:tabs>
        <w:ind w:left="5760" w:hanging="360"/>
      </w:pPr>
      <w:rPr>
        <w:rFonts w:ascii="Arial" w:hAnsi="Arial" w:hint="default"/>
      </w:rPr>
    </w:lvl>
    <w:lvl w:ilvl="8" w:tplc="8E8AE7D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6EA4AA3"/>
    <w:multiLevelType w:val="multilevel"/>
    <w:tmpl w:val="F60EFCB2"/>
    <w:styleLink w:val="Bulletlist"/>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B205153"/>
    <w:multiLevelType w:val="hybridMultilevel"/>
    <w:tmpl w:val="3D4CF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4C3472"/>
    <w:multiLevelType w:val="multilevel"/>
    <w:tmpl w:val="BBAC6234"/>
    <w:lvl w:ilvl="0">
      <w:start w:val="1"/>
      <w:numFmt w:val="decimal"/>
      <w:pStyle w:val="Condizionititle"/>
      <w:lvlText w:val="Art. %1:"/>
      <w:lvlJc w:val="left"/>
      <w:pPr>
        <w:ind w:left="0" w:firstLine="0"/>
      </w:pPr>
      <w:rPr>
        <w:rFonts w:hint="default"/>
        <w:b/>
        <w:i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AC87634"/>
    <w:multiLevelType w:val="hybridMultilevel"/>
    <w:tmpl w:val="B254C0C6"/>
    <w:lvl w:ilvl="0" w:tplc="5E88F1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0074080"/>
    <w:multiLevelType w:val="hybridMultilevel"/>
    <w:tmpl w:val="64B87B12"/>
    <w:lvl w:ilvl="0" w:tplc="02D647A4">
      <w:start w:val="1"/>
      <w:numFmt w:val="bullet"/>
      <w:lvlText w:val="§"/>
      <w:lvlJc w:val="left"/>
      <w:pPr>
        <w:tabs>
          <w:tab w:val="num" w:pos="720"/>
        </w:tabs>
        <w:ind w:left="720" w:hanging="360"/>
      </w:pPr>
      <w:rPr>
        <w:rFonts w:ascii="Wingdings" w:hAnsi="Wingdings" w:hint="default"/>
      </w:rPr>
    </w:lvl>
    <w:lvl w:ilvl="1" w:tplc="D0F8608A" w:tentative="1">
      <w:start w:val="1"/>
      <w:numFmt w:val="bullet"/>
      <w:lvlText w:val="§"/>
      <w:lvlJc w:val="left"/>
      <w:pPr>
        <w:tabs>
          <w:tab w:val="num" w:pos="1440"/>
        </w:tabs>
        <w:ind w:left="1440" w:hanging="360"/>
      </w:pPr>
      <w:rPr>
        <w:rFonts w:ascii="Wingdings" w:hAnsi="Wingdings" w:hint="default"/>
      </w:rPr>
    </w:lvl>
    <w:lvl w:ilvl="2" w:tplc="EA902C5A" w:tentative="1">
      <w:start w:val="1"/>
      <w:numFmt w:val="bullet"/>
      <w:lvlText w:val="§"/>
      <w:lvlJc w:val="left"/>
      <w:pPr>
        <w:tabs>
          <w:tab w:val="num" w:pos="2160"/>
        </w:tabs>
        <w:ind w:left="2160" w:hanging="360"/>
      </w:pPr>
      <w:rPr>
        <w:rFonts w:ascii="Wingdings" w:hAnsi="Wingdings" w:hint="default"/>
      </w:rPr>
    </w:lvl>
    <w:lvl w:ilvl="3" w:tplc="EFBEDC9E" w:tentative="1">
      <w:start w:val="1"/>
      <w:numFmt w:val="bullet"/>
      <w:lvlText w:val="§"/>
      <w:lvlJc w:val="left"/>
      <w:pPr>
        <w:tabs>
          <w:tab w:val="num" w:pos="2880"/>
        </w:tabs>
        <w:ind w:left="2880" w:hanging="360"/>
      </w:pPr>
      <w:rPr>
        <w:rFonts w:ascii="Wingdings" w:hAnsi="Wingdings" w:hint="default"/>
      </w:rPr>
    </w:lvl>
    <w:lvl w:ilvl="4" w:tplc="260AC3F8" w:tentative="1">
      <w:start w:val="1"/>
      <w:numFmt w:val="bullet"/>
      <w:lvlText w:val="§"/>
      <w:lvlJc w:val="left"/>
      <w:pPr>
        <w:tabs>
          <w:tab w:val="num" w:pos="3600"/>
        </w:tabs>
        <w:ind w:left="3600" w:hanging="360"/>
      </w:pPr>
      <w:rPr>
        <w:rFonts w:ascii="Wingdings" w:hAnsi="Wingdings" w:hint="default"/>
      </w:rPr>
    </w:lvl>
    <w:lvl w:ilvl="5" w:tplc="75F24CEC" w:tentative="1">
      <w:start w:val="1"/>
      <w:numFmt w:val="bullet"/>
      <w:lvlText w:val="§"/>
      <w:lvlJc w:val="left"/>
      <w:pPr>
        <w:tabs>
          <w:tab w:val="num" w:pos="4320"/>
        </w:tabs>
        <w:ind w:left="4320" w:hanging="360"/>
      </w:pPr>
      <w:rPr>
        <w:rFonts w:ascii="Wingdings" w:hAnsi="Wingdings" w:hint="default"/>
      </w:rPr>
    </w:lvl>
    <w:lvl w:ilvl="6" w:tplc="8BF6DBC4" w:tentative="1">
      <w:start w:val="1"/>
      <w:numFmt w:val="bullet"/>
      <w:lvlText w:val="§"/>
      <w:lvlJc w:val="left"/>
      <w:pPr>
        <w:tabs>
          <w:tab w:val="num" w:pos="5040"/>
        </w:tabs>
        <w:ind w:left="5040" w:hanging="360"/>
      </w:pPr>
      <w:rPr>
        <w:rFonts w:ascii="Wingdings" w:hAnsi="Wingdings" w:hint="default"/>
      </w:rPr>
    </w:lvl>
    <w:lvl w:ilvl="7" w:tplc="8FDED988" w:tentative="1">
      <w:start w:val="1"/>
      <w:numFmt w:val="bullet"/>
      <w:lvlText w:val="§"/>
      <w:lvlJc w:val="left"/>
      <w:pPr>
        <w:tabs>
          <w:tab w:val="num" w:pos="5760"/>
        </w:tabs>
        <w:ind w:left="5760" w:hanging="360"/>
      </w:pPr>
      <w:rPr>
        <w:rFonts w:ascii="Wingdings" w:hAnsi="Wingdings" w:hint="default"/>
      </w:rPr>
    </w:lvl>
    <w:lvl w:ilvl="8" w:tplc="F760D32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7337F4"/>
    <w:multiLevelType w:val="hybridMultilevel"/>
    <w:tmpl w:val="87E854B4"/>
    <w:lvl w:ilvl="0" w:tplc="7966BB2A">
      <w:start w:val="1"/>
      <w:numFmt w:val="bullet"/>
      <w:pStyle w:val="ElencoPuntatosecondolivello"/>
      <w:lvlText w:val="o"/>
      <w:lvlJc w:val="left"/>
      <w:pPr>
        <w:ind w:left="1397" w:hanging="360"/>
      </w:pPr>
      <w:rPr>
        <w:rFonts w:ascii="Courier New" w:hAnsi="Courier New" w:cs="Courier New" w:hint="default"/>
      </w:rPr>
    </w:lvl>
    <w:lvl w:ilvl="1" w:tplc="04100003" w:tentative="1">
      <w:start w:val="1"/>
      <w:numFmt w:val="bullet"/>
      <w:pStyle w:val="ElencoPuntatosecondolivello"/>
      <w:lvlText w:val="o"/>
      <w:lvlJc w:val="left"/>
      <w:pPr>
        <w:ind w:left="2117" w:hanging="360"/>
      </w:pPr>
      <w:rPr>
        <w:rFonts w:ascii="Courier New" w:hAnsi="Courier New" w:cs="Courier New" w:hint="default"/>
      </w:rPr>
    </w:lvl>
    <w:lvl w:ilvl="2" w:tplc="04100005" w:tentative="1">
      <w:start w:val="1"/>
      <w:numFmt w:val="bullet"/>
      <w:lvlText w:val=""/>
      <w:lvlJc w:val="left"/>
      <w:pPr>
        <w:ind w:left="2837" w:hanging="360"/>
      </w:pPr>
      <w:rPr>
        <w:rFonts w:ascii="Wingdings" w:hAnsi="Wingdings" w:hint="default"/>
      </w:rPr>
    </w:lvl>
    <w:lvl w:ilvl="3" w:tplc="04100001" w:tentative="1">
      <w:start w:val="1"/>
      <w:numFmt w:val="bullet"/>
      <w:lvlText w:val=""/>
      <w:lvlJc w:val="left"/>
      <w:pPr>
        <w:ind w:left="3557" w:hanging="360"/>
      </w:pPr>
      <w:rPr>
        <w:rFonts w:ascii="Symbol" w:hAnsi="Symbol" w:hint="default"/>
      </w:rPr>
    </w:lvl>
    <w:lvl w:ilvl="4" w:tplc="04100003" w:tentative="1">
      <w:start w:val="1"/>
      <w:numFmt w:val="bullet"/>
      <w:lvlText w:val="o"/>
      <w:lvlJc w:val="left"/>
      <w:pPr>
        <w:ind w:left="4277" w:hanging="360"/>
      </w:pPr>
      <w:rPr>
        <w:rFonts w:ascii="Courier New" w:hAnsi="Courier New" w:cs="Courier New" w:hint="default"/>
      </w:rPr>
    </w:lvl>
    <w:lvl w:ilvl="5" w:tplc="04100005" w:tentative="1">
      <w:start w:val="1"/>
      <w:numFmt w:val="bullet"/>
      <w:lvlText w:val=""/>
      <w:lvlJc w:val="left"/>
      <w:pPr>
        <w:ind w:left="4997" w:hanging="360"/>
      </w:pPr>
      <w:rPr>
        <w:rFonts w:ascii="Wingdings" w:hAnsi="Wingdings" w:hint="default"/>
      </w:rPr>
    </w:lvl>
    <w:lvl w:ilvl="6" w:tplc="04100001" w:tentative="1">
      <w:start w:val="1"/>
      <w:numFmt w:val="bullet"/>
      <w:lvlText w:val=""/>
      <w:lvlJc w:val="left"/>
      <w:pPr>
        <w:ind w:left="5717" w:hanging="360"/>
      </w:pPr>
      <w:rPr>
        <w:rFonts w:ascii="Symbol" w:hAnsi="Symbol" w:hint="default"/>
      </w:rPr>
    </w:lvl>
    <w:lvl w:ilvl="7" w:tplc="04100003" w:tentative="1">
      <w:start w:val="1"/>
      <w:numFmt w:val="bullet"/>
      <w:lvlText w:val="o"/>
      <w:lvlJc w:val="left"/>
      <w:pPr>
        <w:ind w:left="6437" w:hanging="360"/>
      </w:pPr>
      <w:rPr>
        <w:rFonts w:ascii="Courier New" w:hAnsi="Courier New" w:cs="Courier New" w:hint="default"/>
      </w:rPr>
    </w:lvl>
    <w:lvl w:ilvl="8" w:tplc="04100005" w:tentative="1">
      <w:start w:val="1"/>
      <w:numFmt w:val="bullet"/>
      <w:lvlText w:val=""/>
      <w:lvlJc w:val="left"/>
      <w:pPr>
        <w:ind w:left="7157" w:hanging="360"/>
      </w:pPr>
      <w:rPr>
        <w:rFonts w:ascii="Wingdings" w:hAnsi="Wingdings" w:hint="default"/>
      </w:rPr>
    </w:lvl>
  </w:abstractNum>
  <w:abstractNum w:abstractNumId="29" w15:restartNumberingAfterBreak="0">
    <w:nsid w:val="68815D35"/>
    <w:multiLevelType w:val="hybridMultilevel"/>
    <w:tmpl w:val="02EED7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04100B"/>
    <w:multiLevelType w:val="hybridMultilevel"/>
    <w:tmpl w:val="4D16A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844B34"/>
    <w:multiLevelType w:val="hybridMultilevel"/>
    <w:tmpl w:val="B87882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98721DE"/>
    <w:multiLevelType w:val="hybridMultilevel"/>
    <w:tmpl w:val="7EFCE9A4"/>
    <w:lvl w:ilvl="0" w:tplc="EBE2EBC0">
      <w:start w:val="1"/>
      <w:numFmt w:val="bullet"/>
      <w:pStyle w:val="ElencoPuntato"/>
      <w:lvlText w:val=""/>
      <w:lvlJc w:val="left"/>
      <w:pPr>
        <w:ind w:left="644" w:hanging="360"/>
      </w:pPr>
      <w:rPr>
        <w:rFonts w:ascii="Symbol" w:hAnsi="Symbol" w:hint="default"/>
      </w:rPr>
    </w:lvl>
    <w:lvl w:ilvl="1" w:tplc="FCA4BF4E">
      <w:start w:val="1"/>
      <w:numFmt w:val="bullet"/>
      <w:lvlText w:val="o"/>
      <w:lvlJc w:val="left"/>
      <w:pPr>
        <w:ind w:left="9309" w:hanging="360"/>
      </w:pPr>
      <w:rPr>
        <w:rFonts w:ascii="Courier New" w:hAnsi="Courier New" w:cs="Courier New" w:hint="default"/>
      </w:rPr>
    </w:lvl>
    <w:lvl w:ilvl="2" w:tplc="04100005">
      <w:start w:val="1"/>
      <w:numFmt w:val="bullet"/>
      <w:lvlText w:val=""/>
      <w:lvlJc w:val="left"/>
      <w:pPr>
        <w:ind w:left="10029" w:hanging="360"/>
      </w:pPr>
      <w:rPr>
        <w:rFonts w:ascii="Wingdings" w:hAnsi="Wingdings" w:hint="default"/>
      </w:rPr>
    </w:lvl>
    <w:lvl w:ilvl="3" w:tplc="04100001">
      <w:start w:val="1"/>
      <w:numFmt w:val="bullet"/>
      <w:lvlText w:val=""/>
      <w:lvlJc w:val="left"/>
      <w:pPr>
        <w:ind w:left="10749" w:hanging="360"/>
      </w:pPr>
      <w:rPr>
        <w:rFonts w:ascii="Symbol" w:hAnsi="Symbol" w:hint="default"/>
      </w:rPr>
    </w:lvl>
    <w:lvl w:ilvl="4" w:tplc="04100003" w:tentative="1">
      <w:start w:val="1"/>
      <w:numFmt w:val="bullet"/>
      <w:lvlText w:val="o"/>
      <w:lvlJc w:val="left"/>
      <w:pPr>
        <w:ind w:left="11469" w:hanging="360"/>
      </w:pPr>
      <w:rPr>
        <w:rFonts w:ascii="Courier New" w:hAnsi="Courier New" w:cs="Courier New" w:hint="default"/>
      </w:rPr>
    </w:lvl>
    <w:lvl w:ilvl="5" w:tplc="04100005" w:tentative="1">
      <w:start w:val="1"/>
      <w:numFmt w:val="bullet"/>
      <w:lvlText w:val=""/>
      <w:lvlJc w:val="left"/>
      <w:pPr>
        <w:ind w:left="12189" w:hanging="360"/>
      </w:pPr>
      <w:rPr>
        <w:rFonts w:ascii="Wingdings" w:hAnsi="Wingdings" w:hint="default"/>
      </w:rPr>
    </w:lvl>
    <w:lvl w:ilvl="6" w:tplc="04100001" w:tentative="1">
      <w:start w:val="1"/>
      <w:numFmt w:val="bullet"/>
      <w:lvlText w:val=""/>
      <w:lvlJc w:val="left"/>
      <w:pPr>
        <w:ind w:left="12909" w:hanging="360"/>
      </w:pPr>
      <w:rPr>
        <w:rFonts w:ascii="Symbol" w:hAnsi="Symbol" w:hint="default"/>
      </w:rPr>
    </w:lvl>
    <w:lvl w:ilvl="7" w:tplc="04100003" w:tentative="1">
      <w:start w:val="1"/>
      <w:numFmt w:val="bullet"/>
      <w:lvlText w:val="o"/>
      <w:lvlJc w:val="left"/>
      <w:pPr>
        <w:ind w:left="13629" w:hanging="360"/>
      </w:pPr>
      <w:rPr>
        <w:rFonts w:ascii="Courier New" w:hAnsi="Courier New" w:cs="Courier New" w:hint="default"/>
      </w:rPr>
    </w:lvl>
    <w:lvl w:ilvl="8" w:tplc="04100005" w:tentative="1">
      <w:start w:val="1"/>
      <w:numFmt w:val="bullet"/>
      <w:lvlText w:val=""/>
      <w:lvlJc w:val="left"/>
      <w:pPr>
        <w:ind w:left="14349" w:hanging="360"/>
      </w:pPr>
      <w:rPr>
        <w:rFonts w:ascii="Wingdings" w:hAnsi="Wingdings" w:hint="default"/>
      </w:rPr>
    </w:lvl>
  </w:abstractNum>
  <w:abstractNum w:abstractNumId="33" w15:restartNumberingAfterBreak="0">
    <w:nsid w:val="6B1847D0"/>
    <w:multiLevelType w:val="hybridMultilevel"/>
    <w:tmpl w:val="ABEAB7B0"/>
    <w:lvl w:ilvl="0" w:tplc="49662AA8">
      <w:start w:val="1"/>
      <w:numFmt w:val="bullet"/>
      <w:lvlText w:val=""/>
      <w:lvlJc w:val="left"/>
      <w:pPr>
        <w:ind w:left="720" w:hanging="360"/>
      </w:pPr>
      <w:rPr>
        <w:rFonts w:ascii="Symbol" w:hAnsi="Symbol" w:hint="default"/>
      </w:rPr>
    </w:lvl>
    <w:lvl w:ilvl="1" w:tplc="84620C56">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F526A23"/>
    <w:multiLevelType w:val="hybridMultilevel"/>
    <w:tmpl w:val="8C4A85B6"/>
    <w:lvl w:ilvl="0" w:tplc="6CE8A0DC">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FD4CFD"/>
    <w:multiLevelType w:val="hybridMultilevel"/>
    <w:tmpl w:val="ED8A7528"/>
    <w:lvl w:ilvl="0" w:tplc="E9DE6F20">
      <w:start w:val="1"/>
      <w:numFmt w:val="bullet"/>
      <w:pStyle w:val="Defaul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806C53"/>
    <w:multiLevelType w:val="hybridMultilevel"/>
    <w:tmpl w:val="D2E8B640"/>
    <w:lvl w:ilvl="0" w:tplc="7D908644">
      <w:start w:val="1"/>
      <w:numFmt w:val="bullet"/>
      <w:pStyle w:val="Stile9"/>
      <w:lvlText w:val="—"/>
      <w:lvlJc w:val="left"/>
      <w:pPr>
        <w:ind w:left="360" w:hanging="360"/>
      </w:pPr>
      <w:rPr>
        <w:rFonts w:ascii="Lucida Sans Unicode" w:hAnsi="Lucida Sans Unicode" w:hint="default"/>
      </w:rPr>
    </w:lvl>
    <w:lvl w:ilvl="1" w:tplc="04100003">
      <w:start w:val="1"/>
      <w:numFmt w:val="bullet"/>
      <w:pStyle w:val="Stile9"/>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7B3D1584"/>
    <w:multiLevelType w:val="hybridMultilevel"/>
    <w:tmpl w:val="920439FA"/>
    <w:lvl w:ilvl="0" w:tplc="C904340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B50968"/>
    <w:multiLevelType w:val="hybridMultilevel"/>
    <w:tmpl w:val="78B2E83A"/>
    <w:lvl w:ilvl="0" w:tplc="76CE4F74">
      <w:start w:val="1"/>
      <w:numFmt w:val="bullet"/>
      <w:pStyle w:val="ListParagraph"/>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F8B4BE7"/>
    <w:multiLevelType w:val="hybridMultilevel"/>
    <w:tmpl w:val="5DCA9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85731515">
    <w:abstractNumId w:val="17"/>
  </w:num>
  <w:num w:numId="2" w16cid:durableId="853686250">
    <w:abstractNumId w:val="21"/>
  </w:num>
  <w:num w:numId="3" w16cid:durableId="1793090272">
    <w:abstractNumId w:val="25"/>
  </w:num>
  <w:num w:numId="4" w16cid:durableId="41561020">
    <w:abstractNumId w:val="12"/>
  </w:num>
  <w:num w:numId="5" w16cid:durableId="2105802777">
    <w:abstractNumId w:val="36"/>
  </w:num>
  <w:num w:numId="6" w16cid:durableId="556472299">
    <w:abstractNumId w:val="33"/>
  </w:num>
  <w:num w:numId="7" w16cid:durableId="790710486">
    <w:abstractNumId w:val="28"/>
  </w:num>
  <w:num w:numId="8" w16cid:durableId="570694011">
    <w:abstractNumId w:val="23"/>
  </w:num>
  <w:num w:numId="9" w16cid:durableId="630748839">
    <w:abstractNumId w:val="9"/>
  </w:num>
  <w:num w:numId="10" w16cid:durableId="2003972029">
    <w:abstractNumId w:val="7"/>
  </w:num>
  <w:num w:numId="11" w16cid:durableId="586155172">
    <w:abstractNumId w:val="6"/>
  </w:num>
  <w:num w:numId="12" w16cid:durableId="848106387">
    <w:abstractNumId w:val="5"/>
  </w:num>
  <w:num w:numId="13" w16cid:durableId="1472333563">
    <w:abstractNumId w:val="4"/>
  </w:num>
  <w:num w:numId="14" w16cid:durableId="1862283230">
    <w:abstractNumId w:val="8"/>
  </w:num>
  <w:num w:numId="15" w16cid:durableId="996495228">
    <w:abstractNumId w:val="3"/>
  </w:num>
  <w:num w:numId="16" w16cid:durableId="1375740898">
    <w:abstractNumId w:val="2"/>
  </w:num>
  <w:num w:numId="17" w16cid:durableId="20054401">
    <w:abstractNumId w:val="1"/>
  </w:num>
  <w:num w:numId="18" w16cid:durableId="843667545">
    <w:abstractNumId w:val="0"/>
  </w:num>
  <w:num w:numId="19" w16cid:durableId="1848982107">
    <w:abstractNumId w:val="20"/>
  </w:num>
  <w:num w:numId="20" w16cid:durableId="1193150858">
    <w:abstractNumId w:val="18"/>
  </w:num>
  <w:num w:numId="21" w16cid:durableId="822938846">
    <w:abstractNumId w:val="11"/>
  </w:num>
  <w:num w:numId="22" w16cid:durableId="470631656">
    <w:abstractNumId w:val="30"/>
  </w:num>
  <w:num w:numId="23" w16cid:durableId="745689292">
    <w:abstractNumId w:val="39"/>
  </w:num>
  <w:num w:numId="24" w16cid:durableId="608512350">
    <w:abstractNumId w:val="31"/>
  </w:num>
  <w:num w:numId="25" w16cid:durableId="1095399961">
    <w:abstractNumId w:val="29"/>
  </w:num>
  <w:num w:numId="26" w16cid:durableId="54593713">
    <w:abstractNumId w:val="19"/>
  </w:num>
  <w:num w:numId="27" w16cid:durableId="364720165">
    <w:abstractNumId w:val="16"/>
  </w:num>
  <w:num w:numId="28" w16cid:durableId="646327560">
    <w:abstractNumId w:val="15"/>
  </w:num>
  <w:num w:numId="29" w16cid:durableId="1411776655">
    <w:abstractNumId w:val="32"/>
  </w:num>
  <w:num w:numId="30" w16cid:durableId="738097653">
    <w:abstractNumId w:val="34"/>
  </w:num>
  <w:num w:numId="31" w16cid:durableId="1920365498">
    <w:abstractNumId w:val="24"/>
  </w:num>
  <w:num w:numId="32" w16cid:durableId="728068784">
    <w:abstractNumId w:val="10"/>
  </w:num>
  <w:num w:numId="33" w16cid:durableId="279655288">
    <w:abstractNumId w:val="22"/>
  </w:num>
  <w:num w:numId="34" w16cid:durableId="1581714652">
    <w:abstractNumId w:val="26"/>
  </w:num>
  <w:num w:numId="35" w16cid:durableId="1526793114">
    <w:abstractNumId w:val="37"/>
  </w:num>
  <w:num w:numId="36" w16cid:durableId="547956909">
    <w:abstractNumId w:val="27"/>
  </w:num>
  <w:num w:numId="37" w16cid:durableId="1105420026">
    <w:abstractNumId w:val="14"/>
  </w:num>
  <w:num w:numId="38" w16cid:durableId="951980347">
    <w:abstractNumId w:val="35"/>
  </w:num>
  <w:num w:numId="39" w16cid:durableId="1995596151">
    <w:abstractNumId w:val="35"/>
  </w:num>
  <w:num w:numId="40" w16cid:durableId="623728958">
    <w:abstractNumId w:val="38"/>
  </w:num>
  <w:num w:numId="41" w16cid:durableId="770513251">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E30"/>
    <w:rsid w:val="00001027"/>
    <w:rsid w:val="000012C1"/>
    <w:rsid w:val="0000208B"/>
    <w:rsid w:val="0000737A"/>
    <w:rsid w:val="00011CA4"/>
    <w:rsid w:val="0001265A"/>
    <w:rsid w:val="00012821"/>
    <w:rsid w:val="00012B4B"/>
    <w:rsid w:val="000132C4"/>
    <w:rsid w:val="00014EB2"/>
    <w:rsid w:val="00015543"/>
    <w:rsid w:val="00022A2E"/>
    <w:rsid w:val="0002536E"/>
    <w:rsid w:val="00025477"/>
    <w:rsid w:val="00026073"/>
    <w:rsid w:val="000266F3"/>
    <w:rsid w:val="000277DF"/>
    <w:rsid w:val="000279F5"/>
    <w:rsid w:val="000312E7"/>
    <w:rsid w:val="00032863"/>
    <w:rsid w:val="00033ED4"/>
    <w:rsid w:val="000348BA"/>
    <w:rsid w:val="00040CEE"/>
    <w:rsid w:val="000424A2"/>
    <w:rsid w:val="00042BF1"/>
    <w:rsid w:val="00043FCD"/>
    <w:rsid w:val="00044E3A"/>
    <w:rsid w:val="0005442D"/>
    <w:rsid w:val="0005713F"/>
    <w:rsid w:val="000614F6"/>
    <w:rsid w:val="00062B81"/>
    <w:rsid w:val="0006668E"/>
    <w:rsid w:val="00067810"/>
    <w:rsid w:val="00072F2F"/>
    <w:rsid w:val="000745B8"/>
    <w:rsid w:val="00076C20"/>
    <w:rsid w:val="0007773F"/>
    <w:rsid w:val="000822C6"/>
    <w:rsid w:val="0009014E"/>
    <w:rsid w:val="00090DA7"/>
    <w:rsid w:val="00090FE3"/>
    <w:rsid w:val="00091EBE"/>
    <w:rsid w:val="000932ED"/>
    <w:rsid w:val="00093D4A"/>
    <w:rsid w:val="000953C3"/>
    <w:rsid w:val="000A0681"/>
    <w:rsid w:val="000A1F48"/>
    <w:rsid w:val="000A260F"/>
    <w:rsid w:val="000A376D"/>
    <w:rsid w:val="000A5F1A"/>
    <w:rsid w:val="000A6885"/>
    <w:rsid w:val="000B1687"/>
    <w:rsid w:val="000B4043"/>
    <w:rsid w:val="000B4B48"/>
    <w:rsid w:val="000B6498"/>
    <w:rsid w:val="000B6D0C"/>
    <w:rsid w:val="000C08B5"/>
    <w:rsid w:val="000C2D3D"/>
    <w:rsid w:val="000C3600"/>
    <w:rsid w:val="000C6BEC"/>
    <w:rsid w:val="000D02FE"/>
    <w:rsid w:val="000D0BB5"/>
    <w:rsid w:val="000D1C77"/>
    <w:rsid w:val="000D3652"/>
    <w:rsid w:val="000D5ABF"/>
    <w:rsid w:val="000E0A76"/>
    <w:rsid w:val="000E1954"/>
    <w:rsid w:val="000E22FD"/>
    <w:rsid w:val="000E2605"/>
    <w:rsid w:val="000E268C"/>
    <w:rsid w:val="000E2BCD"/>
    <w:rsid w:val="000E44E7"/>
    <w:rsid w:val="000E5B4D"/>
    <w:rsid w:val="000E6190"/>
    <w:rsid w:val="000F0677"/>
    <w:rsid w:val="000F1A3F"/>
    <w:rsid w:val="000F50E9"/>
    <w:rsid w:val="000F73A1"/>
    <w:rsid w:val="000F7C04"/>
    <w:rsid w:val="00100616"/>
    <w:rsid w:val="00100E6B"/>
    <w:rsid w:val="00103798"/>
    <w:rsid w:val="0010606A"/>
    <w:rsid w:val="00110A28"/>
    <w:rsid w:val="00116F78"/>
    <w:rsid w:val="00121006"/>
    <w:rsid w:val="00121B11"/>
    <w:rsid w:val="00124E92"/>
    <w:rsid w:val="001254EE"/>
    <w:rsid w:val="001269D9"/>
    <w:rsid w:val="0013369C"/>
    <w:rsid w:val="001362D6"/>
    <w:rsid w:val="00136579"/>
    <w:rsid w:val="001467AD"/>
    <w:rsid w:val="00146884"/>
    <w:rsid w:val="001520B5"/>
    <w:rsid w:val="001548A5"/>
    <w:rsid w:val="00156BEB"/>
    <w:rsid w:val="0015741A"/>
    <w:rsid w:val="0015789D"/>
    <w:rsid w:val="001601A5"/>
    <w:rsid w:val="00162650"/>
    <w:rsid w:val="00162B35"/>
    <w:rsid w:val="001631D2"/>
    <w:rsid w:val="0016387C"/>
    <w:rsid w:val="00163CC4"/>
    <w:rsid w:val="0016457F"/>
    <w:rsid w:val="00166B26"/>
    <w:rsid w:val="001700CD"/>
    <w:rsid w:val="001713F8"/>
    <w:rsid w:val="001729CD"/>
    <w:rsid w:val="001736C7"/>
    <w:rsid w:val="00177444"/>
    <w:rsid w:val="00181374"/>
    <w:rsid w:val="001821A8"/>
    <w:rsid w:val="00185F96"/>
    <w:rsid w:val="00191169"/>
    <w:rsid w:val="00193111"/>
    <w:rsid w:val="0019383C"/>
    <w:rsid w:val="001945FB"/>
    <w:rsid w:val="001955C9"/>
    <w:rsid w:val="00196EEA"/>
    <w:rsid w:val="001A06A9"/>
    <w:rsid w:val="001A0DA6"/>
    <w:rsid w:val="001A2ED1"/>
    <w:rsid w:val="001A546D"/>
    <w:rsid w:val="001A6060"/>
    <w:rsid w:val="001B5C02"/>
    <w:rsid w:val="001C10F9"/>
    <w:rsid w:val="001C28AD"/>
    <w:rsid w:val="001C2F62"/>
    <w:rsid w:val="001C35B1"/>
    <w:rsid w:val="001C3BD5"/>
    <w:rsid w:val="001C4815"/>
    <w:rsid w:val="001D58B4"/>
    <w:rsid w:val="001D630F"/>
    <w:rsid w:val="001D703C"/>
    <w:rsid w:val="001D7C0E"/>
    <w:rsid w:val="001E2C89"/>
    <w:rsid w:val="001E6B71"/>
    <w:rsid w:val="001E6C50"/>
    <w:rsid w:val="001F5651"/>
    <w:rsid w:val="001F6250"/>
    <w:rsid w:val="001F6347"/>
    <w:rsid w:val="00201F97"/>
    <w:rsid w:val="002023AA"/>
    <w:rsid w:val="0020259B"/>
    <w:rsid w:val="00202EE4"/>
    <w:rsid w:val="00202FCF"/>
    <w:rsid w:val="00203E75"/>
    <w:rsid w:val="00206928"/>
    <w:rsid w:val="002071C0"/>
    <w:rsid w:val="00211413"/>
    <w:rsid w:val="0021752A"/>
    <w:rsid w:val="00217BC6"/>
    <w:rsid w:val="002208B2"/>
    <w:rsid w:val="00221137"/>
    <w:rsid w:val="002229BD"/>
    <w:rsid w:val="00227677"/>
    <w:rsid w:val="002278A7"/>
    <w:rsid w:val="00227ACC"/>
    <w:rsid w:val="00232897"/>
    <w:rsid w:val="00235499"/>
    <w:rsid w:val="00237712"/>
    <w:rsid w:val="0024088D"/>
    <w:rsid w:val="002420BD"/>
    <w:rsid w:val="002423A8"/>
    <w:rsid w:val="002434F1"/>
    <w:rsid w:val="00244C08"/>
    <w:rsid w:val="00244CA4"/>
    <w:rsid w:val="002509FD"/>
    <w:rsid w:val="00251DCE"/>
    <w:rsid w:val="0025342B"/>
    <w:rsid w:val="002537E7"/>
    <w:rsid w:val="0025416B"/>
    <w:rsid w:val="0025754E"/>
    <w:rsid w:val="002601A7"/>
    <w:rsid w:val="00261E5D"/>
    <w:rsid w:val="002657F9"/>
    <w:rsid w:val="002751CB"/>
    <w:rsid w:val="00275919"/>
    <w:rsid w:val="002771BC"/>
    <w:rsid w:val="00280841"/>
    <w:rsid w:val="00280AB3"/>
    <w:rsid w:val="0028216B"/>
    <w:rsid w:val="00284F4F"/>
    <w:rsid w:val="002873DE"/>
    <w:rsid w:val="0028783F"/>
    <w:rsid w:val="0029407F"/>
    <w:rsid w:val="002958A9"/>
    <w:rsid w:val="00296002"/>
    <w:rsid w:val="00296235"/>
    <w:rsid w:val="0029661B"/>
    <w:rsid w:val="002A505E"/>
    <w:rsid w:val="002A564D"/>
    <w:rsid w:val="002A5CDE"/>
    <w:rsid w:val="002A5D7B"/>
    <w:rsid w:val="002A6417"/>
    <w:rsid w:val="002B03D1"/>
    <w:rsid w:val="002B10D7"/>
    <w:rsid w:val="002B18B0"/>
    <w:rsid w:val="002B27FA"/>
    <w:rsid w:val="002B30B8"/>
    <w:rsid w:val="002B69F6"/>
    <w:rsid w:val="002B7579"/>
    <w:rsid w:val="002C0823"/>
    <w:rsid w:val="002C1D6D"/>
    <w:rsid w:val="002C32CD"/>
    <w:rsid w:val="002C5ED3"/>
    <w:rsid w:val="002D01C9"/>
    <w:rsid w:val="002D20C5"/>
    <w:rsid w:val="002D6CB4"/>
    <w:rsid w:val="002E3E02"/>
    <w:rsid w:val="002E4AB8"/>
    <w:rsid w:val="002E4D12"/>
    <w:rsid w:val="002E7032"/>
    <w:rsid w:val="002F1415"/>
    <w:rsid w:val="002F2A71"/>
    <w:rsid w:val="002F5954"/>
    <w:rsid w:val="00300C37"/>
    <w:rsid w:val="00303F96"/>
    <w:rsid w:val="00304054"/>
    <w:rsid w:val="00314B0D"/>
    <w:rsid w:val="00322619"/>
    <w:rsid w:val="00327BED"/>
    <w:rsid w:val="00330848"/>
    <w:rsid w:val="00331A9B"/>
    <w:rsid w:val="0033261B"/>
    <w:rsid w:val="003362BE"/>
    <w:rsid w:val="00341EED"/>
    <w:rsid w:val="00343EA1"/>
    <w:rsid w:val="00347809"/>
    <w:rsid w:val="0035007E"/>
    <w:rsid w:val="00352B95"/>
    <w:rsid w:val="00354038"/>
    <w:rsid w:val="00354FD5"/>
    <w:rsid w:val="003628A8"/>
    <w:rsid w:val="00363C53"/>
    <w:rsid w:val="00364AD9"/>
    <w:rsid w:val="00372607"/>
    <w:rsid w:val="00372E37"/>
    <w:rsid w:val="00372F8F"/>
    <w:rsid w:val="00375B58"/>
    <w:rsid w:val="0037620C"/>
    <w:rsid w:val="00376A38"/>
    <w:rsid w:val="00377664"/>
    <w:rsid w:val="00380F54"/>
    <w:rsid w:val="00381222"/>
    <w:rsid w:val="00381924"/>
    <w:rsid w:val="003822FA"/>
    <w:rsid w:val="00382690"/>
    <w:rsid w:val="003844CD"/>
    <w:rsid w:val="0038474C"/>
    <w:rsid w:val="00384AAD"/>
    <w:rsid w:val="00390687"/>
    <w:rsid w:val="003926AE"/>
    <w:rsid w:val="00393656"/>
    <w:rsid w:val="00393E3E"/>
    <w:rsid w:val="003A0B5C"/>
    <w:rsid w:val="003A1EA5"/>
    <w:rsid w:val="003A2A17"/>
    <w:rsid w:val="003A2C78"/>
    <w:rsid w:val="003A4DE9"/>
    <w:rsid w:val="003A6415"/>
    <w:rsid w:val="003A7E9C"/>
    <w:rsid w:val="003B17E4"/>
    <w:rsid w:val="003B264F"/>
    <w:rsid w:val="003C0F50"/>
    <w:rsid w:val="003C1ECA"/>
    <w:rsid w:val="003C42AB"/>
    <w:rsid w:val="003C6E7C"/>
    <w:rsid w:val="003C7417"/>
    <w:rsid w:val="003D0657"/>
    <w:rsid w:val="003D0DF3"/>
    <w:rsid w:val="003D1869"/>
    <w:rsid w:val="003D19CB"/>
    <w:rsid w:val="003E1FA5"/>
    <w:rsid w:val="003E39B0"/>
    <w:rsid w:val="003E6002"/>
    <w:rsid w:val="003E7E42"/>
    <w:rsid w:val="003F0837"/>
    <w:rsid w:val="003F09F3"/>
    <w:rsid w:val="003F7739"/>
    <w:rsid w:val="004007F8"/>
    <w:rsid w:val="004017BC"/>
    <w:rsid w:val="004042FD"/>
    <w:rsid w:val="004066B0"/>
    <w:rsid w:val="004141CD"/>
    <w:rsid w:val="0041579E"/>
    <w:rsid w:val="004175E3"/>
    <w:rsid w:val="004206EE"/>
    <w:rsid w:val="00420FA8"/>
    <w:rsid w:val="00423CCE"/>
    <w:rsid w:val="004243AA"/>
    <w:rsid w:val="00425106"/>
    <w:rsid w:val="00425437"/>
    <w:rsid w:val="004407EB"/>
    <w:rsid w:val="00443823"/>
    <w:rsid w:val="00444CC4"/>
    <w:rsid w:val="00444E30"/>
    <w:rsid w:val="00446E16"/>
    <w:rsid w:val="00447EBE"/>
    <w:rsid w:val="0045091A"/>
    <w:rsid w:val="00451DA9"/>
    <w:rsid w:val="00454C5E"/>
    <w:rsid w:val="00457006"/>
    <w:rsid w:val="0045788E"/>
    <w:rsid w:val="00460896"/>
    <w:rsid w:val="004615AA"/>
    <w:rsid w:val="00466823"/>
    <w:rsid w:val="00467255"/>
    <w:rsid w:val="00467630"/>
    <w:rsid w:val="004679FD"/>
    <w:rsid w:val="00467BDC"/>
    <w:rsid w:val="00473268"/>
    <w:rsid w:val="0047723C"/>
    <w:rsid w:val="0047762E"/>
    <w:rsid w:val="00480CDB"/>
    <w:rsid w:val="0048151F"/>
    <w:rsid w:val="00483E3C"/>
    <w:rsid w:val="00483F18"/>
    <w:rsid w:val="00484378"/>
    <w:rsid w:val="00486CA5"/>
    <w:rsid w:val="00487697"/>
    <w:rsid w:val="00487C5F"/>
    <w:rsid w:val="00491012"/>
    <w:rsid w:val="004915FD"/>
    <w:rsid w:val="004943F4"/>
    <w:rsid w:val="004960D4"/>
    <w:rsid w:val="004963E9"/>
    <w:rsid w:val="004A003E"/>
    <w:rsid w:val="004A345E"/>
    <w:rsid w:val="004A37F6"/>
    <w:rsid w:val="004A5935"/>
    <w:rsid w:val="004B2ADE"/>
    <w:rsid w:val="004B4922"/>
    <w:rsid w:val="004B7293"/>
    <w:rsid w:val="004C308D"/>
    <w:rsid w:val="004C339D"/>
    <w:rsid w:val="004C37D0"/>
    <w:rsid w:val="004D1079"/>
    <w:rsid w:val="004D5EF1"/>
    <w:rsid w:val="004D734F"/>
    <w:rsid w:val="004D7939"/>
    <w:rsid w:val="004D7AD2"/>
    <w:rsid w:val="004E24A6"/>
    <w:rsid w:val="004F23E7"/>
    <w:rsid w:val="004F3EC3"/>
    <w:rsid w:val="004F79DB"/>
    <w:rsid w:val="004F7A2D"/>
    <w:rsid w:val="00507AF3"/>
    <w:rsid w:val="00511609"/>
    <w:rsid w:val="00512399"/>
    <w:rsid w:val="00512D1C"/>
    <w:rsid w:val="0051327F"/>
    <w:rsid w:val="00513880"/>
    <w:rsid w:val="0051481D"/>
    <w:rsid w:val="00514E5C"/>
    <w:rsid w:val="0051560C"/>
    <w:rsid w:val="005156AE"/>
    <w:rsid w:val="00521332"/>
    <w:rsid w:val="00522EA5"/>
    <w:rsid w:val="0052310A"/>
    <w:rsid w:val="00524C0C"/>
    <w:rsid w:val="005260F7"/>
    <w:rsid w:val="0052780D"/>
    <w:rsid w:val="00530A72"/>
    <w:rsid w:val="00530DD9"/>
    <w:rsid w:val="00532C6C"/>
    <w:rsid w:val="00535168"/>
    <w:rsid w:val="00535C1F"/>
    <w:rsid w:val="005448BA"/>
    <w:rsid w:val="00545573"/>
    <w:rsid w:val="00545BB1"/>
    <w:rsid w:val="00555B7F"/>
    <w:rsid w:val="00560678"/>
    <w:rsid w:val="00562133"/>
    <w:rsid w:val="005628D1"/>
    <w:rsid w:val="00570A6B"/>
    <w:rsid w:val="00571AB7"/>
    <w:rsid w:val="00572285"/>
    <w:rsid w:val="00573670"/>
    <w:rsid w:val="005743DB"/>
    <w:rsid w:val="00580BF7"/>
    <w:rsid w:val="00582DD8"/>
    <w:rsid w:val="0058556D"/>
    <w:rsid w:val="00585FE6"/>
    <w:rsid w:val="00586442"/>
    <w:rsid w:val="00593B9B"/>
    <w:rsid w:val="00594EC9"/>
    <w:rsid w:val="00595E4E"/>
    <w:rsid w:val="005A26EC"/>
    <w:rsid w:val="005A5670"/>
    <w:rsid w:val="005A5D35"/>
    <w:rsid w:val="005A6632"/>
    <w:rsid w:val="005A72F2"/>
    <w:rsid w:val="005B0217"/>
    <w:rsid w:val="005B2099"/>
    <w:rsid w:val="005B420D"/>
    <w:rsid w:val="005B5451"/>
    <w:rsid w:val="005B64DE"/>
    <w:rsid w:val="005B75B6"/>
    <w:rsid w:val="005C2A63"/>
    <w:rsid w:val="005C2B73"/>
    <w:rsid w:val="005C487D"/>
    <w:rsid w:val="005C6150"/>
    <w:rsid w:val="005C7F58"/>
    <w:rsid w:val="005D0683"/>
    <w:rsid w:val="005D0C08"/>
    <w:rsid w:val="005D3BD2"/>
    <w:rsid w:val="005D467B"/>
    <w:rsid w:val="005D73C1"/>
    <w:rsid w:val="005D7F50"/>
    <w:rsid w:val="005E060A"/>
    <w:rsid w:val="005E16D3"/>
    <w:rsid w:val="005E36AC"/>
    <w:rsid w:val="005F3A6B"/>
    <w:rsid w:val="005F3A7F"/>
    <w:rsid w:val="005F4234"/>
    <w:rsid w:val="005F7A5B"/>
    <w:rsid w:val="00602492"/>
    <w:rsid w:val="00603B61"/>
    <w:rsid w:val="0060654D"/>
    <w:rsid w:val="00606F89"/>
    <w:rsid w:val="0060719A"/>
    <w:rsid w:val="006106BB"/>
    <w:rsid w:val="00610EEF"/>
    <w:rsid w:val="00611F9C"/>
    <w:rsid w:val="00614211"/>
    <w:rsid w:val="00614343"/>
    <w:rsid w:val="00616290"/>
    <w:rsid w:val="00621459"/>
    <w:rsid w:val="00622074"/>
    <w:rsid w:val="006233BB"/>
    <w:rsid w:val="00630DD3"/>
    <w:rsid w:val="00633F62"/>
    <w:rsid w:val="0064139D"/>
    <w:rsid w:val="00644463"/>
    <w:rsid w:val="006447ED"/>
    <w:rsid w:val="00647D85"/>
    <w:rsid w:val="00657342"/>
    <w:rsid w:val="00657526"/>
    <w:rsid w:val="00662DE8"/>
    <w:rsid w:val="00670F6D"/>
    <w:rsid w:val="00673207"/>
    <w:rsid w:val="0067346C"/>
    <w:rsid w:val="00676342"/>
    <w:rsid w:val="00677A7F"/>
    <w:rsid w:val="006820A1"/>
    <w:rsid w:val="006846DE"/>
    <w:rsid w:val="00684B2A"/>
    <w:rsid w:val="0068626E"/>
    <w:rsid w:val="00687517"/>
    <w:rsid w:val="00690232"/>
    <w:rsid w:val="00694A85"/>
    <w:rsid w:val="00696C59"/>
    <w:rsid w:val="006A0064"/>
    <w:rsid w:val="006A3F80"/>
    <w:rsid w:val="006A61DB"/>
    <w:rsid w:val="006B300F"/>
    <w:rsid w:val="006B317A"/>
    <w:rsid w:val="006B553C"/>
    <w:rsid w:val="006B716B"/>
    <w:rsid w:val="006C03EB"/>
    <w:rsid w:val="006C1726"/>
    <w:rsid w:val="006C324C"/>
    <w:rsid w:val="006C43F9"/>
    <w:rsid w:val="006D24FB"/>
    <w:rsid w:val="006D3B3A"/>
    <w:rsid w:val="006D4497"/>
    <w:rsid w:val="006D683D"/>
    <w:rsid w:val="006D6EEF"/>
    <w:rsid w:val="006E0D46"/>
    <w:rsid w:val="006E1550"/>
    <w:rsid w:val="006E37B2"/>
    <w:rsid w:val="006E50D3"/>
    <w:rsid w:val="006E77E0"/>
    <w:rsid w:val="006E7C4A"/>
    <w:rsid w:val="006F0060"/>
    <w:rsid w:val="006F0854"/>
    <w:rsid w:val="006F0D11"/>
    <w:rsid w:val="006F4331"/>
    <w:rsid w:val="006F4E5C"/>
    <w:rsid w:val="006F5A45"/>
    <w:rsid w:val="006F5ABA"/>
    <w:rsid w:val="006F6B1E"/>
    <w:rsid w:val="00701C6D"/>
    <w:rsid w:val="0071044D"/>
    <w:rsid w:val="00711564"/>
    <w:rsid w:val="0071156C"/>
    <w:rsid w:val="00715D34"/>
    <w:rsid w:val="007214A8"/>
    <w:rsid w:val="00724926"/>
    <w:rsid w:val="0072610E"/>
    <w:rsid w:val="00730EBC"/>
    <w:rsid w:val="0073171C"/>
    <w:rsid w:val="007353DC"/>
    <w:rsid w:val="00737810"/>
    <w:rsid w:val="007411F7"/>
    <w:rsid w:val="00742565"/>
    <w:rsid w:val="00743C5A"/>
    <w:rsid w:val="00744794"/>
    <w:rsid w:val="00744FB5"/>
    <w:rsid w:val="0074502C"/>
    <w:rsid w:val="0074574F"/>
    <w:rsid w:val="00747E47"/>
    <w:rsid w:val="0075053C"/>
    <w:rsid w:val="00753BD1"/>
    <w:rsid w:val="007554BD"/>
    <w:rsid w:val="0075603D"/>
    <w:rsid w:val="00756FC0"/>
    <w:rsid w:val="00760693"/>
    <w:rsid w:val="007613A8"/>
    <w:rsid w:val="00763852"/>
    <w:rsid w:val="00763C7E"/>
    <w:rsid w:val="007652B1"/>
    <w:rsid w:val="00767F50"/>
    <w:rsid w:val="007700EB"/>
    <w:rsid w:val="0077782A"/>
    <w:rsid w:val="007814C4"/>
    <w:rsid w:val="00781E93"/>
    <w:rsid w:val="00782B5B"/>
    <w:rsid w:val="007837C8"/>
    <w:rsid w:val="00783E37"/>
    <w:rsid w:val="007843E7"/>
    <w:rsid w:val="00784EA2"/>
    <w:rsid w:val="00787558"/>
    <w:rsid w:val="007877F6"/>
    <w:rsid w:val="00790447"/>
    <w:rsid w:val="00794472"/>
    <w:rsid w:val="007A04B7"/>
    <w:rsid w:val="007A136A"/>
    <w:rsid w:val="007A1F0D"/>
    <w:rsid w:val="007A2010"/>
    <w:rsid w:val="007A3CCD"/>
    <w:rsid w:val="007A47B2"/>
    <w:rsid w:val="007A71E5"/>
    <w:rsid w:val="007B1088"/>
    <w:rsid w:val="007B2374"/>
    <w:rsid w:val="007B3F4C"/>
    <w:rsid w:val="007B6748"/>
    <w:rsid w:val="007C18C6"/>
    <w:rsid w:val="007C3D8B"/>
    <w:rsid w:val="007C617A"/>
    <w:rsid w:val="007C7E58"/>
    <w:rsid w:val="007D16DF"/>
    <w:rsid w:val="007D2DA9"/>
    <w:rsid w:val="007D518A"/>
    <w:rsid w:val="007D6846"/>
    <w:rsid w:val="007D7054"/>
    <w:rsid w:val="007E0D3E"/>
    <w:rsid w:val="007E1F79"/>
    <w:rsid w:val="007E342B"/>
    <w:rsid w:val="007E350F"/>
    <w:rsid w:val="007E3CBE"/>
    <w:rsid w:val="007E425E"/>
    <w:rsid w:val="007E46F9"/>
    <w:rsid w:val="007E5973"/>
    <w:rsid w:val="007E7F2B"/>
    <w:rsid w:val="007F773C"/>
    <w:rsid w:val="0080095A"/>
    <w:rsid w:val="00801399"/>
    <w:rsid w:val="00801B93"/>
    <w:rsid w:val="00804D30"/>
    <w:rsid w:val="0080511B"/>
    <w:rsid w:val="00805B8C"/>
    <w:rsid w:val="00806D15"/>
    <w:rsid w:val="0080761D"/>
    <w:rsid w:val="008116D4"/>
    <w:rsid w:val="00813741"/>
    <w:rsid w:val="0081716B"/>
    <w:rsid w:val="008172BF"/>
    <w:rsid w:val="00820794"/>
    <w:rsid w:val="008218EA"/>
    <w:rsid w:val="00822515"/>
    <w:rsid w:val="00823870"/>
    <w:rsid w:val="00824A40"/>
    <w:rsid w:val="00830DEE"/>
    <w:rsid w:val="00833828"/>
    <w:rsid w:val="0083457B"/>
    <w:rsid w:val="00836DC5"/>
    <w:rsid w:val="00837198"/>
    <w:rsid w:val="008371B0"/>
    <w:rsid w:val="008375BD"/>
    <w:rsid w:val="00837871"/>
    <w:rsid w:val="00837EC6"/>
    <w:rsid w:val="00840A2D"/>
    <w:rsid w:val="008416AB"/>
    <w:rsid w:val="008429ED"/>
    <w:rsid w:val="00843031"/>
    <w:rsid w:val="0084400D"/>
    <w:rsid w:val="00844740"/>
    <w:rsid w:val="00844C2A"/>
    <w:rsid w:val="0084553F"/>
    <w:rsid w:val="0084599A"/>
    <w:rsid w:val="00847FFB"/>
    <w:rsid w:val="00850931"/>
    <w:rsid w:val="00852394"/>
    <w:rsid w:val="00852F08"/>
    <w:rsid w:val="008539CC"/>
    <w:rsid w:val="00854640"/>
    <w:rsid w:val="0086068A"/>
    <w:rsid w:val="0086474F"/>
    <w:rsid w:val="00867A53"/>
    <w:rsid w:val="00870EDF"/>
    <w:rsid w:val="0087126C"/>
    <w:rsid w:val="008712D4"/>
    <w:rsid w:val="008725EE"/>
    <w:rsid w:val="00873A81"/>
    <w:rsid w:val="00875D92"/>
    <w:rsid w:val="008765F9"/>
    <w:rsid w:val="0087671C"/>
    <w:rsid w:val="0088158F"/>
    <w:rsid w:val="008860EA"/>
    <w:rsid w:val="00887AE6"/>
    <w:rsid w:val="00890F97"/>
    <w:rsid w:val="00894123"/>
    <w:rsid w:val="00895029"/>
    <w:rsid w:val="008A0325"/>
    <w:rsid w:val="008A098A"/>
    <w:rsid w:val="008A2388"/>
    <w:rsid w:val="008A4246"/>
    <w:rsid w:val="008A531A"/>
    <w:rsid w:val="008A6BD5"/>
    <w:rsid w:val="008A6C2C"/>
    <w:rsid w:val="008B02B8"/>
    <w:rsid w:val="008B07B3"/>
    <w:rsid w:val="008B19EC"/>
    <w:rsid w:val="008B2016"/>
    <w:rsid w:val="008B2ACC"/>
    <w:rsid w:val="008B5FD8"/>
    <w:rsid w:val="008B71FD"/>
    <w:rsid w:val="008C106B"/>
    <w:rsid w:val="008C198B"/>
    <w:rsid w:val="008C6AAD"/>
    <w:rsid w:val="008D1055"/>
    <w:rsid w:val="008D15A8"/>
    <w:rsid w:val="008D1BEA"/>
    <w:rsid w:val="008D44F2"/>
    <w:rsid w:val="008D50E5"/>
    <w:rsid w:val="008D53D7"/>
    <w:rsid w:val="008D5D89"/>
    <w:rsid w:val="008D7092"/>
    <w:rsid w:val="008E1751"/>
    <w:rsid w:val="008E2A7E"/>
    <w:rsid w:val="008E3037"/>
    <w:rsid w:val="008E3865"/>
    <w:rsid w:val="008E4923"/>
    <w:rsid w:val="008E519E"/>
    <w:rsid w:val="008E7558"/>
    <w:rsid w:val="008F0604"/>
    <w:rsid w:val="008F2AB4"/>
    <w:rsid w:val="008F6052"/>
    <w:rsid w:val="008F7F01"/>
    <w:rsid w:val="00900E2D"/>
    <w:rsid w:val="00904AFF"/>
    <w:rsid w:val="00905649"/>
    <w:rsid w:val="00906CB6"/>
    <w:rsid w:val="00906EC0"/>
    <w:rsid w:val="00907190"/>
    <w:rsid w:val="009129E9"/>
    <w:rsid w:val="00913CD6"/>
    <w:rsid w:val="00914992"/>
    <w:rsid w:val="0091509C"/>
    <w:rsid w:val="00915477"/>
    <w:rsid w:val="009165C7"/>
    <w:rsid w:val="00916A92"/>
    <w:rsid w:val="00920A46"/>
    <w:rsid w:val="00920F0A"/>
    <w:rsid w:val="009311B0"/>
    <w:rsid w:val="00931685"/>
    <w:rsid w:val="00931721"/>
    <w:rsid w:val="00936C3E"/>
    <w:rsid w:val="00942CA8"/>
    <w:rsid w:val="00945A5E"/>
    <w:rsid w:val="00946BB5"/>
    <w:rsid w:val="00946ED3"/>
    <w:rsid w:val="009476D7"/>
    <w:rsid w:val="009512B8"/>
    <w:rsid w:val="00951C88"/>
    <w:rsid w:val="00952FCC"/>
    <w:rsid w:val="0095475B"/>
    <w:rsid w:val="0095518C"/>
    <w:rsid w:val="009559B4"/>
    <w:rsid w:val="0095606E"/>
    <w:rsid w:val="009574A6"/>
    <w:rsid w:val="0096001B"/>
    <w:rsid w:val="0096082F"/>
    <w:rsid w:val="0096160E"/>
    <w:rsid w:val="00961D4D"/>
    <w:rsid w:val="00962094"/>
    <w:rsid w:val="00965C7B"/>
    <w:rsid w:val="00966A2A"/>
    <w:rsid w:val="00967647"/>
    <w:rsid w:val="00967A2C"/>
    <w:rsid w:val="00970E3E"/>
    <w:rsid w:val="00971B29"/>
    <w:rsid w:val="00973C0F"/>
    <w:rsid w:val="00973C50"/>
    <w:rsid w:val="00975E3D"/>
    <w:rsid w:val="00976967"/>
    <w:rsid w:val="00976E61"/>
    <w:rsid w:val="00977BE6"/>
    <w:rsid w:val="0098024C"/>
    <w:rsid w:val="00983E96"/>
    <w:rsid w:val="009842E0"/>
    <w:rsid w:val="0098587C"/>
    <w:rsid w:val="009870CB"/>
    <w:rsid w:val="0099096B"/>
    <w:rsid w:val="00992922"/>
    <w:rsid w:val="0099294D"/>
    <w:rsid w:val="0099626D"/>
    <w:rsid w:val="00996A61"/>
    <w:rsid w:val="00997641"/>
    <w:rsid w:val="00997F60"/>
    <w:rsid w:val="009A1314"/>
    <w:rsid w:val="009A1C33"/>
    <w:rsid w:val="009A3E49"/>
    <w:rsid w:val="009A702E"/>
    <w:rsid w:val="009B0948"/>
    <w:rsid w:val="009B1916"/>
    <w:rsid w:val="009B2368"/>
    <w:rsid w:val="009B4011"/>
    <w:rsid w:val="009B7799"/>
    <w:rsid w:val="009B7E95"/>
    <w:rsid w:val="009C0006"/>
    <w:rsid w:val="009C0AD3"/>
    <w:rsid w:val="009C36BD"/>
    <w:rsid w:val="009C478A"/>
    <w:rsid w:val="009D2EF8"/>
    <w:rsid w:val="009D346B"/>
    <w:rsid w:val="009D3CB2"/>
    <w:rsid w:val="009D4B45"/>
    <w:rsid w:val="009E0563"/>
    <w:rsid w:val="009E11AF"/>
    <w:rsid w:val="009E2B99"/>
    <w:rsid w:val="009E3FB1"/>
    <w:rsid w:val="009E4A90"/>
    <w:rsid w:val="009E58FA"/>
    <w:rsid w:val="009F3750"/>
    <w:rsid w:val="009F4DA6"/>
    <w:rsid w:val="009F6282"/>
    <w:rsid w:val="009F6B5A"/>
    <w:rsid w:val="009F740C"/>
    <w:rsid w:val="00A003FF"/>
    <w:rsid w:val="00A00D5D"/>
    <w:rsid w:val="00A028C8"/>
    <w:rsid w:val="00A0537C"/>
    <w:rsid w:val="00A05A61"/>
    <w:rsid w:val="00A05F62"/>
    <w:rsid w:val="00A06158"/>
    <w:rsid w:val="00A0733B"/>
    <w:rsid w:val="00A1516E"/>
    <w:rsid w:val="00A1559F"/>
    <w:rsid w:val="00A15D33"/>
    <w:rsid w:val="00A15E3C"/>
    <w:rsid w:val="00A204DD"/>
    <w:rsid w:val="00A2108E"/>
    <w:rsid w:val="00A216B7"/>
    <w:rsid w:val="00A23324"/>
    <w:rsid w:val="00A2401E"/>
    <w:rsid w:val="00A27299"/>
    <w:rsid w:val="00A314AF"/>
    <w:rsid w:val="00A3186B"/>
    <w:rsid w:val="00A31D8B"/>
    <w:rsid w:val="00A33E49"/>
    <w:rsid w:val="00A35230"/>
    <w:rsid w:val="00A373AD"/>
    <w:rsid w:val="00A40B90"/>
    <w:rsid w:val="00A41360"/>
    <w:rsid w:val="00A42D65"/>
    <w:rsid w:val="00A44D44"/>
    <w:rsid w:val="00A46D10"/>
    <w:rsid w:val="00A47C23"/>
    <w:rsid w:val="00A50CF3"/>
    <w:rsid w:val="00A56ECA"/>
    <w:rsid w:val="00A57563"/>
    <w:rsid w:val="00A57E5D"/>
    <w:rsid w:val="00A60163"/>
    <w:rsid w:val="00A62478"/>
    <w:rsid w:val="00A65A95"/>
    <w:rsid w:val="00A674A5"/>
    <w:rsid w:val="00A748B9"/>
    <w:rsid w:val="00A7627D"/>
    <w:rsid w:val="00A777A5"/>
    <w:rsid w:val="00A778C7"/>
    <w:rsid w:val="00A80B98"/>
    <w:rsid w:val="00A827CB"/>
    <w:rsid w:val="00A83519"/>
    <w:rsid w:val="00A84D1C"/>
    <w:rsid w:val="00A84FD4"/>
    <w:rsid w:val="00A85607"/>
    <w:rsid w:val="00A9078E"/>
    <w:rsid w:val="00A91207"/>
    <w:rsid w:val="00A97A27"/>
    <w:rsid w:val="00AA26BC"/>
    <w:rsid w:val="00AB6F54"/>
    <w:rsid w:val="00AB7353"/>
    <w:rsid w:val="00AC58DA"/>
    <w:rsid w:val="00AD0463"/>
    <w:rsid w:val="00AD1F4D"/>
    <w:rsid w:val="00AD34FE"/>
    <w:rsid w:val="00AD37DF"/>
    <w:rsid w:val="00AD3C16"/>
    <w:rsid w:val="00AE06D3"/>
    <w:rsid w:val="00AE21EF"/>
    <w:rsid w:val="00AE3059"/>
    <w:rsid w:val="00AE3116"/>
    <w:rsid w:val="00AE3FAE"/>
    <w:rsid w:val="00AE4D9E"/>
    <w:rsid w:val="00AE5B73"/>
    <w:rsid w:val="00AF10A9"/>
    <w:rsid w:val="00AF215C"/>
    <w:rsid w:val="00AF2C8C"/>
    <w:rsid w:val="00AF2E61"/>
    <w:rsid w:val="00AF5285"/>
    <w:rsid w:val="00B01B36"/>
    <w:rsid w:val="00B1137E"/>
    <w:rsid w:val="00B12FA4"/>
    <w:rsid w:val="00B1300D"/>
    <w:rsid w:val="00B1423D"/>
    <w:rsid w:val="00B21891"/>
    <w:rsid w:val="00B23608"/>
    <w:rsid w:val="00B275CB"/>
    <w:rsid w:val="00B31E5F"/>
    <w:rsid w:val="00B3292B"/>
    <w:rsid w:val="00B3445B"/>
    <w:rsid w:val="00B34C35"/>
    <w:rsid w:val="00B40FBC"/>
    <w:rsid w:val="00B41D5D"/>
    <w:rsid w:val="00B44F16"/>
    <w:rsid w:val="00B524CC"/>
    <w:rsid w:val="00B52D87"/>
    <w:rsid w:val="00B54073"/>
    <w:rsid w:val="00B54363"/>
    <w:rsid w:val="00B55DD3"/>
    <w:rsid w:val="00B647D3"/>
    <w:rsid w:val="00B6715F"/>
    <w:rsid w:val="00B679CB"/>
    <w:rsid w:val="00B708BA"/>
    <w:rsid w:val="00B71AA1"/>
    <w:rsid w:val="00B71F40"/>
    <w:rsid w:val="00B73C93"/>
    <w:rsid w:val="00B757F3"/>
    <w:rsid w:val="00B80BED"/>
    <w:rsid w:val="00B81E06"/>
    <w:rsid w:val="00B820F1"/>
    <w:rsid w:val="00B84D52"/>
    <w:rsid w:val="00B86A07"/>
    <w:rsid w:val="00B90C27"/>
    <w:rsid w:val="00B92AF9"/>
    <w:rsid w:val="00B94C7C"/>
    <w:rsid w:val="00B94DBF"/>
    <w:rsid w:val="00B96A63"/>
    <w:rsid w:val="00B972AA"/>
    <w:rsid w:val="00BA42F4"/>
    <w:rsid w:val="00BA631E"/>
    <w:rsid w:val="00BA77FD"/>
    <w:rsid w:val="00BA7BF2"/>
    <w:rsid w:val="00BB25BD"/>
    <w:rsid w:val="00BB33C6"/>
    <w:rsid w:val="00BB4EF4"/>
    <w:rsid w:val="00BB54CA"/>
    <w:rsid w:val="00BB6825"/>
    <w:rsid w:val="00BC6AF3"/>
    <w:rsid w:val="00BD0851"/>
    <w:rsid w:val="00BD2EEC"/>
    <w:rsid w:val="00BD4132"/>
    <w:rsid w:val="00BD4281"/>
    <w:rsid w:val="00BD5F87"/>
    <w:rsid w:val="00BD7573"/>
    <w:rsid w:val="00BD7CD5"/>
    <w:rsid w:val="00BD7D80"/>
    <w:rsid w:val="00BE1319"/>
    <w:rsid w:val="00BE29F3"/>
    <w:rsid w:val="00BE32DC"/>
    <w:rsid w:val="00BE4691"/>
    <w:rsid w:val="00BE5A52"/>
    <w:rsid w:val="00BE7494"/>
    <w:rsid w:val="00BE769E"/>
    <w:rsid w:val="00BE7EC6"/>
    <w:rsid w:val="00BF088B"/>
    <w:rsid w:val="00BF0EAF"/>
    <w:rsid w:val="00BF2120"/>
    <w:rsid w:val="00BF4794"/>
    <w:rsid w:val="00BF695D"/>
    <w:rsid w:val="00C00C83"/>
    <w:rsid w:val="00C02946"/>
    <w:rsid w:val="00C0507D"/>
    <w:rsid w:val="00C05325"/>
    <w:rsid w:val="00C06AF8"/>
    <w:rsid w:val="00C10498"/>
    <w:rsid w:val="00C16327"/>
    <w:rsid w:val="00C212C5"/>
    <w:rsid w:val="00C240CA"/>
    <w:rsid w:val="00C25978"/>
    <w:rsid w:val="00C26CF6"/>
    <w:rsid w:val="00C276DA"/>
    <w:rsid w:val="00C37922"/>
    <w:rsid w:val="00C41B34"/>
    <w:rsid w:val="00C42461"/>
    <w:rsid w:val="00C43953"/>
    <w:rsid w:val="00C440D2"/>
    <w:rsid w:val="00C4763F"/>
    <w:rsid w:val="00C504AD"/>
    <w:rsid w:val="00C51907"/>
    <w:rsid w:val="00C53E79"/>
    <w:rsid w:val="00C551EC"/>
    <w:rsid w:val="00C57291"/>
    <w:rsid w:val="00C62397"/>
    <w:rsid w:val="00C62935"/>
    <w:rsid w:val="00C62A20"/>
    <w:rsid w:val="00C62FAD"/>
    <w:rsid w:val="00C63137"/>
    <w:rsid w:val="00C63C9A"/>
    <w:rsid w:val="00C643FE"/>
    <w:rsid w:val="00C64DE8"/>
    <w:rsid w:val="00C66BF9"/>
    <w:rsid w:val="00C871B6"/>
    <w:rsid w:val="00C871BD"/>
    <w:rsid w:val="00C91959"/>
    <w:rsid w:val="00C91AA5"/>
    <w:rsid w:val="00C920F8"/>
    <w:rsid w:val="00C93D49"/>
    <w:rsid w:val="00C9667A"/>
    <w:rsid w:val="00C97236"/>
    <w:rsid w:val="00CA01BC"/>
    <w:rsid w:val="00CA029F"/>
    <w:rsid w:val="00CA08DC"/>
    <w:rsid w:val="00CA16C8"/>
    <w:rsid w:val="00CA3DCA"/>
    <w:rsid w:val="00CA4340"/>
    <w:rsid w:val="00CA62DD"/>
    <w:rsid w:val="00CB2108"/>
    <w:rsid w:val="00CB2A7E"/>
    <w:rsid w:val="00CB3867"/>
    <w:rsid w:val="00CB424A"/>
    <w:rsid w:val="00CB45B0"/>
    <w:rsid w:val="00CB47D9"/>
    <w:rsid w:val="00CC042D"/>
    <w:rsid w:val="00CC08EB"/>
    <w:rsid w:val="00CC10EE"/>
    <w:rsid w:val="00CC1672"/>
    <w:rsid w:val="00CC2A82"/>
    <w:rsid w:val="00CC624A"/>
    <w:rsid w:val="00CD0BD7"/>
    <w:rsid w:val="00CD23D6"/>
    <w:rsid w:val="00CD2F73"/>
    <w:rsid w:val="00CD563C"/>
    <w:rsid w:val="00CD59C5"/>
    <w:rsid w:val="00CE26E8"/>
    <w:rsid w:val="00CE4DAB"/>
    <w:rsid w:val="00CF4C38"/>
    <w:rsid w:val="00D018BB"/>
    <w:rsid w:val="00D022AC"/>
    <w:rsid w:val="00D05C82"/>
    <w:rsid w:val="00D0788D"/>
    <w:rsid w:val="00D078CF"/>
    <w:rsid w:val="00D07BB6"/>
    <w:rsid w:val="00D107C4"/>
    <w:rsid w:val="00D1234A"/>
    <w:rsid w:val="00D1340F"/>
    <w:rsid w:val="00D145AB"/>
    <w:rsid w:val="00D16527"/>
    <w:rsid w:val="00D16625"/>
    <w:rsid w:val="00D179BA"/>
    <w:rsid w:val="00D22727"/>
    <w:rsid w:val="00D23A75"/>
    <w:rsid w:val="00D30771"/>
    <w:rsid w:val="00D325E1"/>
    <w:rsid w:val="00D37CA7"/>
    <w:rsid w:val="00D405C7"/>
    <w:rsid w:val="00D41206"/>
    <w:rsid w:val="00D4369B"/>
    <w:rsid w:val="00D4644D"/>
    <w:rsid w:val="00D470A5"/>
    <w:rsid w:val="00D473CB"/>
    <w:rsid w:val="00D51E43"/>
    <w:rsid w:val="00D54B89"/>
    <w:rsid w:val="00D56BCC"/>
    <w:rsid w:val="00D60746"/>
    <w:rsid w:val="00D63326"/>
    <w:rsid w:val="00D63CCE"/>
    <w:rsid w:val="00D71362"/>
    <w:rsid w:val="00D72846"/>
    <w:rsid w:val="00D751D5"/>
    <w:rsid w:val="00D75CC5"/>
    <w:rsid w:val="00D76C00"/>
    <w:rsid w:val="00D80B6F"/>
    <w:rsid w:val="00D81A24"/>
    <w:rsid w:val="00D83346"/>
    <w:rsid w:val="00D84046"/>
    <w:rsid w:val="00D917C6"/>
    <w:rsid w:val="00D92133"/>
    <w:rsid w:val="00D932A7"/>
    <w:rsid w:val="00D95E31"/>
    <w:rsid w:val="00DA02A1"/>
    <w:rsid w:val="00DA4D7B"/>
    <w:rsid w:val="00DA5295"/>
    <w:rsid w:val="00DA5F21"/>
    <w:rsid w:val="00DB3D4C"/>
    <w:rsid w:val="00DB497D"/>
    <w:rsid w:val="00DC1B76"/>
    <w:rsid w:val="00DC1FCF"/>
    <w:rsid w:val="00DC44D0"/>
    <w:rsid w:val="00DC4605"/>
    <w:rsid w:val="00DC49D9"/>
    <w:rsid w:val="00DC4CAE"/>
    <w:rsid w:val="00DC5ED8"/>
    <w:rsid w:val="00DC73CE"/>
    <w:rsid w:val="00DD25E0"/>
    <w:rsid w:val="00DD7CCE"/>
    <w:rsid w:val="00DE2CFA"/>
    <w:rsid w:val="00DE446A"/>
    <w:rsid w:val="00DE576B"/>
    <w:rsid w:val="00DE587F"/>
    <w:rsid w:val="00DE6100"/>
    <w:rsid w:val="00DE7F0F"/>
    <w:rsid w:val="00DF3620"/>
    <w:rsid w:val="00E004B9"/>
    <w:rsid w:val="00E0129B"/>
    <w:rsid w:val="00E02170"/>
    <w:rsid w:val="00E03B8F"/>
    <w:rsid w:val="00E046D4"/>
    <w:rsid w:val="00E056C6"/>
    <w:rsid w:val="00E07642"/>
    <w:rsid w:val="00E103D7"/>
    <w:rsid w:val="00E10A98"/>
    <w:rsid w:val="00E12698"/>
    <w:rsid w:val="00E1297D"/>
    <w:rsid w:val="00E12B3D"/>
    <w:rsid w:val="00E14241"/>
    <w:rsid w:val="00E16763"/>
    <w:rsid w:val="00E1718E"/>
    <w:rsid w:val="00E20509"/>
    <w:rsid w:val="00E235F4"/>
    <w:rsid w:val="00E242CF"/>
    <w:rsid w:val="00E2650C"/>
    <w:rsid w:val="00E363B3"/>
    <w:rsid w:val="00E363B5"/>
    <w:rsid w:val="00E378C2"/>
    <w:rsid w:val="00E37B33"/>
    <w:rsid w:val="00E40069"/>
    <w:rsid w:val="00E40DAE"/>
    <w:rsid w:val="00E41383"/>
    <w:rsid w:val="00E42411"/>
    <w:rsid w:val="00E42DFC"/>
    <w:rsid w:val="00E44EEF"/>
    <w:rsid w:val="00E454BB"/>
    <w:rsid w:val="00E50705"/>
    <w:rsid w:val="00E51446"/>
    <w:rsid w:val="00E5300F"/>
    <w:rsid w:val="00E5400F"/>
    <w:rsid w:val="00E60DF5"/>
    <w:rsid w:val="00E6180F"/>
    <w:rsid w:val="00E62CDC"/>
    <w:rsid w:val="00E62F26"/>
    <w:rsid w:val="00E73660"/>
    <w:rsid w:val="00E75D82"/>
    <w:rsid w:val="00E80AB9"/>
    <w:rsid w:val="00E84CDC"/>
    <w:rsid w:val="00E85FAE"/>
    <w:rsid w:val="00E86B81"/>
    <w:rsid w:val="00E9006E"/>
    <w:rsid w:val="00E90704"/>
    <w:rsid w:val="00E93E59"/>
    <w:rsid w:val="00E94322"/>
    <w:rsid w:val="00E9483B"/>
    <w:rsid w:val="00E94B82"/>
    <w:rsid w:val="00E96832"/>
    <w:rsid w:val="00E96B76"/>
    <w:rsid w:val="00EA0644"/>
    <w:rsid w:val="00EA0DFF"/>
    <w:rsid w:val="00EA1F7C"/>
    <w:rsid w:val="00EA2A7B"/>
    <w:rsid w:val="00EA410D"/>
    <w:rsid w:val="00EA6AEF"/>
    <w:rsid w:val="00EB1EA5"/>
    <w:rsid w:val="00EB3581"/>
    <w:rsid w:val="00EB3C03"/>
    <w:rsid w:val="00EB3D63"/>
    <w:rsid w:val="00EB48B3"/>
    <w:rsid w:val="00EB607A"/>
    <w:rsid w:val="00EB779C"/>
    <w:rsid w:val="00EC1A9D"/>
    <w:rsid w:val="00EC52EC"/>
    <w:rsid w:val="00EC7864"/>
    <w:rsid w:val="00ED00BF"/>
    <w:rsid w:val="00ED0485"/>
    <w:rsid w:val="00ED26E3"/>
    <w:rsid w:val="00ED2BB5"/>
    <w:rsid w:val="00ED43F4"/>
    <w:rsid w:val="00EE0363"/>
    <w:rsid w:val="00EE1884"/>
    <w:rsid w:val="00EE19B0"/>
    <w:rsid w:val="00EE25D6"/>
    <w:rsid w:val="00EE4133"/>
    <w:rsid w:val="00EE5D78"/>
    <w:rsid w:val="00EE71A3"/>
    <w:rsid w:val="00EE76BC"/>
    <w:rsid w:val="00EE7BA3"/>
    <w:rsid w:val="00EF4985"/>
    <w:rsid w:val="00EF4B6B"/>
    <w:rsid w:val="00EF5572"/>
    <w:rsid w:val="00EF5F67"/>
    <w:rsid w:val="00EF75AE"/>
    <w:rsid w:val="00F02E52"/>
    <w:rsid w:val="00F05F08"/>
    <w:rsid w:val="00F0788D"/>
    <w:rsid w:val="00F12031"/>
    <w:rsid w:val="00F15BE5"/>
    <w:rsid w:val="00F1743D"/>
    <w:rsid w:val="00F21C18"/>
    <w:rsid w:val="00F22C55"/>
    <w:rsid w:val="00F261C2"/>
    <w:rsid w:val="00F2771C"/>
    <w:rsid w:val="00F27A67"/>
    <w:rsid w:val="00F3109E"/>
    <w:rsid w:val="00F31A6C"/>
    <w:rsid w:val="00F3219F"/>
    <w:rsid w:val="00F3258B"/>
    <w:rsid w:val="00F36EA2"/>
    <w:rsid w:val="00F41804"/>
    <w:rsid w:val="00F4455F"/>
    <w:rsid w:val="00F466A5"/>
    <w:rsid w:val="00F51DF8"/>
    <w:rsid w:val="00F531F5"/>
    <w:rsid w:val="00F54E37"/>
    <w:rsid w:val="00F6029B"/>
    <w:rsid w:val="00F632FC"/>
    <w:rsid w:val="00F63B35"/>
    <w:rsid w:val="00F64E01"/>
    <w:rsid w:val="00F7627F"/>
    <w:rsid w:val="00F77BA1"/>
    <w:rsid w:val="00F82803"/>
    <w:rsid w:val="00F857D8"/>
    <w:rsid w:val="00F8619A"/>
    <w:rsid w:val="00F86641"/>
    <w:rsid w:val="00F924B0"/>
    <w:rsid w:val="00F93A90"/>
    <w:rsid w:val="00F954FF"/>
    <w:rsid w:val="00F97486"/>
    <w:rsid w:val="00FA3DD8"/>
    <w:rsid w:val="00FB21CC"/>
    <w:rsid w:val="00FB5015"/>
    <w:rsid w:val="00FB670F"/>
    <w:rsid w:val="00FB710C"/>
    <w:rsid w:val="00FC0EA6"/>
    <w:rsid w:val="00FC5C9D"/>
    <w:rsid w:val="00FC7D59"/>
    <w:rsid w:val="00FD0021"/>
    <w:rsid w:val="00FD00EC"/>
    <w:rsid w:val="00FD296C"/>
    <w:rsid w:val="00FD3591"/>
    <w:rsid w:val="00FE1875"/>
    <w:rsid w:val="00FE4BD6"/>
    <w:rsid w:val="00FE64FA"/>
    <w:rsid w:val="00FE74A2"/>
    <w:rsid w:val="00FF3F5B"/>
    <w:rsid w:val="00FF5235"/>
    <w:rsid w:val="00FF782C"/>
    <w:rsid w:val="030299F4"/>
    <w:rsid w:val="0E4703F3"/>
    <w:rsid w:val="0FFDDBC6"/>
    <w:rsid w:val="17827C1A"/>
    <w:rsid w:val="1BAE3758"/>
    <w:rsid w:val="1C80C253"/>
    <w:rsid w:val="1D32EB18"/>
    <w:rsid w:val="304DB18D"/>
    <w:rsid w:val="328DC520"/>
    <w:rsid w:val="35725FDC"/>
    <w:rsid w:val="37E6E569"/>
    <w:rsid w:val="430267A0"/>
    <w:rsid w:val="449B79FB"/>
    <w:rsid w:val="4A7A143C"/>
    <w:rsid w:val="536CA516"/>
    <w:rsid w:val="59C24406"/>
    <w:rsid w:val="5C33C90B"/>
    <w:rsid w:val="7383021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4A933"/>
  <w15:chartTrackingRefBased/>
  <w15:docId w15:val="{0BDD20A1-7F2E-409F-915D-C7A877BE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irmala UI" w:eastAsiaTheme="minorHAnsi" w:hAnsi="Nirmala UI" w:cs="Nirmala UI"/>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ulcanoNormale"/>
    <w:qFormat/>
    <w:rsid w:val="00763852"/>
    <w:pPr>
      <w:spacing w:after="0" w:line="240" w:lineRule="auto"/>
    </w:pPr>
    <w:rPr>
      <w:sz w:val="22"/>
    </w:rPr>
  </w:style>
  <w:style w:type="paragraph" w:styleId="Heading1">
    <w:name w:val="heading 1"/>
    <w:basedOn w:val="Normal"/>
    <w:next w:val="Normal"/>
    <w:link w:val="Heading1Char1"/>
    <w:autoRedefine/>
    <w:uiPriority w:val="9"/>
    <w:qFormat/>
    <w:rsid w:val="00EA0DFF"/>
    <w:pPr>
      <w:keepNext/>
      <w:numPr>
        <w:numId w:val="1"/>
      </w:numPr>
      <w:spacing w:before="480" w:after="120" w:line="259" w:lineRule="auto"/>
      <w:ind w:left="431" w:right="57" w:hanging="431"/>
      <w:contextualSpacing/>
      <w:outlineLvl w:val="0"/>
    </w:pPr>
    <w:rPr>
      <w:rFonts w:eastAsiaTheme="majorEastAsia" w:cs="Lucida Sans Unicode"/>
      <w:b/>
      <w:bCs/>
      <w:sz w:val="24"/>
    </w:rPr>
  </w:style>
  <w:style w:type="paragraph" w:styleId="Heading2">
    <w:name w:val="heading 2"/>
    <w:basedOn w:val="Normal"/>
    <w:next w:val="Normal"/>
    <w:link w:val="Heading2Char"/>
    <w:autoRedefine/>
    <w:uiPriority w:val="9"/>
    <w:unhideWhenUsed/>
    <w:qFormat/>
    <w:rsid w:val="00EA0DFF"/>
    <w:pPr>
      <w:keepNext/>
      <w:numPr>
        <w:ilvl w:val="1"/>
        <w:numId w:val="1"/>
      </w:numPr>
      <w:spacing w:before="200" w:after="60" w:line="259" w:lineRule="auto"/>
      <w:ind w:left="576"/>
      <w:jc w:val="both"/>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EA0DFF"/>
    <w:pPr>
      <w:keepNext/>
      <w:numPr>
        <w:ilvl w:val="2"/>
        <w:numId w:val="1"/>
      </w:numPr>
      <w:spacing w:before="200" w:line="271" w:lineRule="auto"/>
      <w:outlineLvl w:val="2"/>
    </w:pPr>
    <w:rPr>
      <w:rFonts w:eastAsiaTheme="majorEastAsia" w:cs="Lucida Sans Unicode"/>
      <w:b/>
      <w:bCs/>
      <w:sz w:val="18"/>
      <w:szCs w:val="20"/>
      <w:lang w:val="en-US"/>
    </w:rPr>
  </w:style>
  <w:style w:type="paragraph" w:styleId="Heading4">
    <w:name w:val="heading 4"/>
    <w:basedOn w:val="Normal"/>
    <w:next w:val="Normal"/>
    <w:link w:val="Heading4Char"/>
    <w:autoRedefine/>
    <w:uiPriority w:val="9"/>
    <w:unhideWhenUsed/>
    <w:qFormat/>
    <w:rsid w:val="00D473CB"/>
    <w:pPr>
      <w:numPr>
        <w:ilvl w:val="3"/>
        <w:numId w:val="1"/>
      </w:numPr>
      <w:spacing w:before="200" w:line="259" w:lineRule="auto"/>
      <w:outlineLvl w:val="3"/>
    </w:pPr>
    <w:rPr>
      <w:rFonts w:ascii="Lucida Sans Unicode" w:eastAsiaTheme="majorEastAsia" w:hAnsi="Lucida Sans Unicode" w:cstheme="majorBidi"/>
      <w:bCs/>
      <w:i/>
      <w:iCs/>
      <w:sz w:val="20"/>
      <w:szCs w:val="22"/>
      <w:lang w:val="en-US"/>
    </w:rPr>
  </w:style>
  <w:style w:type="paragraph" w:styleId="Heading5">
    <w:name w:val="heading 5"/>
    <w:basedOn w:val="Normal"/>
    <w:next w:val="Normal"/>
    <w:link w:val="Heading5Char"/>
    <w:autoRedefine/>
    <w:uiPriority w:val="9"/>
    <w:unhideWhenUsed/>
    <w:qFormat/>
    <w:rsid w:val="00D473CB"/>
    <w:pPr>
      <w:numPr>
        <w:ilvl w:val="4"/>
        <w:numId w:val="1"/>
      </w:numPr>
      <w:spacing w:before="200" w:line="259" w:lineRule="auto"/>
      <w:outlineLvl w:val="4"/>
    </w:pPr>
    <w:rPr>
      <w:rFonts w:ascii="Lucida Sans Unicode" w:eastAsiaTheme="majorEastAsia" w:hAnsi="Lucida Sans Unicode" w:cstheme="majorBidi"/>
      <w:bCs/>
      <w:i/>
      <w:color w:val="7F7F7F" w:themeColor="text1" w:themeTint="80"/>
      <w:sz w:val="20"/>
      <w:szCs w:val="22"/>
      <w:lang w:val="en-US"/>
    </w:rPr>
  </w:style>
  <w:style w:type="paragraph" w:styleId="Heading6">
    <w:name w:val="heading 6"/>
    <w:basedOn w:val="Normal"/>
    <w:next w:val="Normal"/>
    <w:link w:val="Heading6Char"/>
    <w:autoRedefine/>
    <w:uiPriority w:val="9"/>
    <w:unhideWhenUsed/>
    <w:qFormat/>
    <w:rsid w:val="00D473CB"/>
    <w:pPr>
      <w:numPr>
        <w:ilvl w:val="5"/>
        <w:numId w:val="1"/>
      </w:numPr>
      <w:spacing w:line="271" w:lineRule="auto"/>
      <w:outlineLvl w:val="5"/>
    </w:pPr>
    <w:rPr>
      <w:rFonts w:ascii="Lucida Sans Unicode" w:eastAsiaTheme="majorEastAsia" w:hAnsi="Lucida Sans Unicode" w:cstheme="majorBidi"/>
      <w:b/>
      <w:bCs/>
      <w:i/>
      <w:iCs/>
      <w:color w:val="7F7F7F" w:themeColor="text1" w:themeTint="80"/>
      <w:sz w:val="16"/>
      <w:szCs w:val="22"/>
      <w:lang w:val="en-US"/>
    </w:rPr>
  </w:style>
  <w:style w:type="paragraph" w:styleId="Heading7">
    <w:name w:val="heading 7"/>
    <w:basedOn w:val="Normal"/>
    <w:next w:val="Normal"/>
    <w:link w:val="Heading7Char"/>
    <w:autoRedefine/>
    <w:uiPriority w:val="9"/>
    <w:unhideWhenUsed/>
    <w:qFormat/>
    <w:rsid w:val="00D473CB"/>
    <w:pPr>
      <w:numPr>
        <w:ilvl w:val="6"/>
        <w:numId w:val="1"/>
      </w:numPr>
      <w:spacing w:line="259" w:lineRule="auto"/>
      <w:outlineLvl w:val="6"/>
    </w:pPr>
    <w:rPr>
      <w:rFonts w:ascii="Lucida Sans Unicode" w:eastAsiaTheme="majorEastAsia" w:hAnsi="Lucida Sans Unicode" w:cstheme="majorBidi"/>
      <w:i/>
      <w:iCs/>
      <w:sz w:val="16"/>
      <w:szCs w:val="22"/>
      <w:lang w:val="en-US"/>
    </w:rPr>
  </w:style>
  <w:style w:type="paragraph" w:styleId="Heading8">
    <w:name w:val="heading 8"/>
    <w:basedOn w:val="Normal"/>
    <w:next w:val="Normal"/>
    <w:link w:val="Heading8Char"/>
    <w:autoRedefine/>
    <w:uiPriority w:val="9"/>
    <w:unhideWhenUsed/>
    <w:qFormat/>
    <w:rsid w:val="00D473CB"/>
    <w:pPr>
      <w:numPr>
        <w:ilvl w:val="7"/>
        <w:numId w:val="1"/>
      </w:numPr>
      <w:spacing w:line="259" w:lineRule="auto"/>
      <w:outlineLvl w:val="7"/>
    </w:pPr>
    <w:rPr>
      <w:rFonts w:ascii="Lucida Sans Unicode" w:eastAsiaTheme="majorEastAsia" w:hAnsi="Lucida Sans Unicode" w:cstheme="majorBidi"/>
      <w:sz w:val="16"/>
      <w:szCs w:val="20"/>
      <w:lang w:val="en-US"/>
    </w:rPr>
  </w:style>
  <w:style w:type="paragraph" w:styleId="Heading9">
    <w:name w:val="heading 9"/>
    <w:basedOn w:val="Normal"/>
    <w:next w:val="Normal"/>
    <w:link w:val="Heading9Char"/>
    <w:autoRedefine/>
    <w:uiPriority w:val="9"/>
    <w:unhideWhenUsed/>
    <w:qFormat/>
    <w:rsid w:val="00D473CB"/>
    <w:pPr>
      <w:numPr>
        <w:ilvl w:val="8"/>
        <w:numId w:val="1"/>
      </w:numPr>
      <w:spacing w:line="259" w:lineRule="auto"/>
      <w:outlineLvl w:val="8"/>
    </w:pPr>
    <w:rPr>
      <w:rFonts w:ascii="Lucida Sans Unicode" w:eastAsiaTheme="majorEastAsia" w:hAnsi="Lucida Sans Unicode" w:cstheme="majorBidi"/>
      <w:i/>
      <w:iCs/>
      <w:spacing w:val="5"/>
      <w:sz w:val="16"/>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hd,intestazione,even,form,form1,h,foote,ITT i"/>
    <w:basedOn w:val="Normal"/>
    <w:link w:val="HeaderChar"/>
    <w:uiPriority w:val="99"/>
    <w:unhideWhenUsed/>
    <w:rsid w:val="00457006"/>
    <w:pPr>
      <w:tabs>
        <w:tab w:val="center" w:pos="4819"/>
        <w:tab w:val="right" w:pos="9638"/>
      </w:tabs>
    </w:pPr>
    <w:rPr>
      <w:rFonts w:eastAsiaTheme="minorEastAsia" w:cstheme="minorBidi"/>
      <w:sz w:val="20"/>
      <w:szCs w:val="22"/>
      <w:lang w:val="en-US"/>
    </w:rPr>
  </w:style>
  <w:style w:type="character" w:customStyle="1" w:styleId="HeaderChar">
    <w:name w:val="Header Char"/>
    <w:aliases w:val="Even Char,hd Char,intestazione Char,even Char,form Char,form1 Char,h Char,foote Char,ITT i Char"/>
    <w:basedOn w:val="DefaultParagraphFont"/>
    <w:link w:val="Header"/>
    <w:uiPriority w:val="99"/>
    <w:rsid w:val="00457006"/>
    <w:rPr>
      <w:rFonts w:eastAsiaTheme="minorEastAsia" w:cstheme="minorBidi"/>
      <w:sz w:val="20"/>
      <w:szCs w:val="22"/>
      <w:lang w:val="en-US"/>
    </w:rPr>
  </w:style>
  <w:style w:type="paragraph" w:styleId="Footer">
    <w:name w:val="footer"/>
    <w:basedOn w:val="Normal"/>
    <w:link w:val="FooterChar"/>
    <w:uiPriority w:val="99"/>
    <w:unhideWhenUsed/>
    <w:rsid w:val="00457006"/>
    <w:pPr>
      <w:tabs>
        <w:tab w:val="center" w:pos="4819"/>
        <w:tab w:val="right" w:pos="9638"/>
      </w:tabs>
    </w:pPr>
    <w:rPr>
      <w:rFonts w:eastAsiaTheme="minorEastAsia" w:cstheme="minorBidi"/>
      <w:sz w:val="20"/>
      <w:szCs w:val="22"/>
      <w:lang w:val="en-US"/>
    </w:rPr>
  </w:style>
  <w:style w:type="character" w:customStyle="1" w:styleId="FooterChar">
    <w:name w:val="Footer Char"/>
    <w:basedOn w:val="DefaultParagraphFont"/>
    <w:link w:val="Footer"/>
    <w:uiPriority w:val="99"/>
    <w:rsid w:val="00457006"/>
    <w:rPr>
      <w:rFonts w:eastAsiaTheme="minorEastAsia" w:cstheme="minorBidi"/>
      <w:sz w:val="20"/>
      <w:szCs w:val="22"/>
      <w:lang w:val="en-US"/>
    </w:rPr>
  </w:style>
  <w:style w:type="table" w:styleId="TableGrid">
    <w:name w:val="Table Grid"/>
    <w:basedOn w:val="TableNormal"/>
    <w:rsid w:val="00CD2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C"/>
    <w:rPr>
      <w:color w:val="000000" w:themeColor="text1"/>
      <w:u w:val="single"/>
    </w:rPr>
  </w:style>
  <w:style w:type="character" w:customStyle="1" w:styleId="Heading1Char1">
    <w:name w:val="Heading 1 Char1"/>
    <w:basedOn w:val="DefaultParagraphFont"/>
    <w:link w:val="Heading1"/>
    <w:uiPriority w:val="9"/>
    <w:rsid w:val="00EA0DFF"/>
    <w:rPr>
      <w:rFonts w:eastAsiaTheme="majorEastAsia" w:cs="Lucida Sans Unicode"/>
      <w:b/>
      <w:bCs/>
    </w:rPr>
  </w:style>
  <w:style w:type="character" w:customStyle="1" w:styleId="Heading2Char">
    <w:name w:val="Heading 2 Char"/>
    <w:basedOn w:val="DefaultParagraphFont"/>
    <w:link w:val="Heading2"/>
    <w:uiPriority w:val="9"/>
    <w:rsid w:val="00EA0DFF"/>
    <w:rPr>
      <w:rFonts w:eastAsiaTheme="majorEastAsia" w:cstheme="majorBidi"/>
      <w:b/>
      <w:bCs/>
      <w:sz w:val="22"/>
      <w:szCs w:val="26"/>
    </w:rPr>
  </w:style>
  <w:style w:type="character" w:customStyle="1" w:styleId="Heading3Char">
    <w:name w:val="Heading 3 Char"/>
    <w:basedOn w:val="DefaultParagraphFont"/>
    <w:link w:val="Heading3"/>
    <w:uiPriority w:val="9"/>
    <w:rsid w:val="00EA0DFF"/>
    <w:rPr>
      <w:rFonts w:eastAsiaTheme="majorEastAsia" w:cs="Lucida Sans Unicode"/>
      <w:b/>
      <w:bCs/>
      <w:sz w:val="18"/>
      <w:szCs w:val="20"/>
      <w:lang w:val="en-US"/>
    </w:rPr>
  </w:style>
  <w:style w:type="character" w:customStyle="1" w:styleId="Heading4Char">
    <w:name w:val="Heading 4 Char"/>
    <w:basedOn w:val="DefaultParagraphFont"/>
    <w:link w:val="Heading4"/>
    <w:uiPriority w:val="9"/>
    <w:rsid w:val="00D473CB"/>
    <w:rPr>
      <w:rFonts w:ascii="Lucida Sans Unicode" w:eastAsiaTheme="majorEastAsia" w:hAnsi="Lucida Sans Unicode" w:cstheme="majorBidi"/>
      <w:bCs/>
      <w:i/>
      <w:iCs/>
      <w:sz w:val="20"/>
      <w:lang w:val="en-US"/>
    </w:rPr>
  </w:style>
  <w:style w:type="character" w:customStyle="1" w:styleId="Heading5Char">
    <w:name w:val="Heading 5 Char"/>
    <w:basedOn w:val="DefaultParagraphFont"/>
    <w:link w:val="Heading5"/>
    <w:uiPriority w:val="9"/>
    <w:rsid w:val="00D473CB"/>
    <w:rPr>
      <w:rFonts w:ascii="Lucida Sans Unicode" w:eastAsiaTheme="majorEastAsia" w:hAnsi="Lucida Sans Unicode" w:cstheme="majorBidi"/>
      <w:bCs/>
      <w:i/>
      <w:color w:val="7F7F7F" w:themeColor="text1" w:themeTint="80"/>
      <w:sz w:val="20"/>
      <w:lang w:val="en-US"/>
    </w:rPr>
  </w:style>
  <w:style w:type="character" w:customStyle="1" w:styleId="Heading6Char">
    <w:name w:val="Heading 6 Char"/>
    <w:basedOn w:val="DefaultParagraphFont"/>
    <w:link w:val="Heading6"/>
    <w:uiPriority w:val="9"/>
    <w:rsid w:val="00D473CB"/>
    <w:rPr>
      <w:rFonts w:ascii="Lucida Sans Unicode" w:eastAsiaTheme="majorEastAsia" w:hAnsi="Lucida Sans Unicode" w:cstheme="majorBidi"/>
      <w:b/>
      <w:bCs/>
      <w:i/>
      <w:iCs/>
      <w:color w:val="7F7F7F" w:themeColor="text1" w:themeTint="80"/>
      <w:sz w:val="16"/>
      <w:lang w:val="en-US"/>
    </w:rPr>
  </w:style>
  <w:style w:type="character" w:customStyle="1" w:styleId="Heading7Char">
    <w:name w:val="Heading 7 Char"/>
    <w:basedOn w:val="DefaultParagraphFont"/>
    <w:link w:val="Heading7"/>
    <w:uiPriority w:val="9"/>
    <w:rsid w:val="00D473CB"/>
    <w:rPr>
      <w:rFonts w:ascii="Lucida Sans Unicode" w:eastAsiaTheme="majorEastAsia" w:hAnsi="Lucida Sans Unicode" w:cstheme="majorBidi"/>
      <w:i/>
      <w:iCs/>
      <w:sz w:val="16"/>
      <w:lang w:val="en-US"/>
    </w:rPr>
  </w:style>
  <w:style w:type="character" w:customStyle="1" w:styleId="Heading8Char">
    <w:name w:val="Heading 8 Char"/>
    <w:basedOn w:val="DefaultParagraphFont"/>
    <w:link w:val="Heading8"/>
    <w:uiPriority w:val="9"/>
    <w:rsid w:val="00D473CB"/>
    <w:rPr>
      <w:rFonts w:ascii="Lucida Sans Unicode" w:eastAsiaTheme="majorEastAsia" w:hAnsi="Lucida Sans Unicode" w:cstheme="majorBidi"/>
      <w:sz w:val="16"/>
      <w:szCs w:val="20"/>
      <w:lang w:val="en-US"/>
    </w:rPr>
  </w:style>
  <w:style w:type="character" w:customStyle="1" w:styleId="Heading9Char">
    <w:name w:val="Heading 9 Char"/>
    <w:basedOn w:val="DefaultParagraphFont"/>
    <w:link w:val="Heading9"/>
    <w:uiPriority w:val="9"/>
    <w:rsid w:val="00D473CB"/>
    <w:rPr>
      <w:rFonts w:ascii="Lucida Sans Unicode" w:eastAsiaTheme="majorEastAsia" w:hAnsi="Lucida Sans Unicode" w:cstheme="majorBidi"/>
      <w:i/>
      <w:iCs/>
      <w:spacing w:val="5"/>
      <w:sz w:val="16"/>
      <w:szCs w:val="20"/>
      <w:lang w:val="en-US"/>
    </w:rPr>
  </w:style>
  <w:style w:type="paragraph" w:styleId="BalloonText">
    <w:name w:val="Balloon Text"/>
    <w:basedOn w:val="Normal"/>
    <w:link w:val="BalloonTextChar"/>
    <w:uiPriority w:val="99"/>
    <w:semiHidden/>
    <w:unhideWhenUsed/>
    <w:rsid w:val="00093D4A"/>
    <w:pPr>
      <w:spacing w:after="160"/>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93D4A"/>
    <w:rPr>
      <w:rFonts w:ascii="Tahoma" w:eastAsiaTheme="minorEastAsia" w:hAnsi="Tahoma" w:cs="Tahoma"/>
      <w:sz w:val="16"/>
      <w:szCs w:val="16"/>
      <w:lang w:val="en-US"/>
    </w:rPr>
  </w:style>
  <w:style w:type="paragraph" w:styleId="ListParagraph">
    <w:name w:val="List Paragraph"/>
    <w:basedOn w:val="Normal"/>
    <w:next w:val="List"/>
    <w:link w:val="ListParagraphChar"/>
    <w:autoRedefine/>
    <w:uiPriority w:val="34"/>
    <w:qFormat/>
    <w:rsid w:val="00457006"/>
    <w:pPr>
      <w:numPr>
        <w:numId w:val="40"/>
      </w:numPr>
      <w:spacing w:after="160" w:line="259" w:lineRule="auto"/>
      <w:contextualSpacing/>
    </w:pPr>
    <w:rPr>
      <w:rFonts w:eastAsiaTheme="minorEastAsia" w:cstheme="minorBidi"/>
      <w:sz w:val="20"/>
      <w:szCs w:val="22"/>
      <w:lang w:val="en-US"/>
    </w:rPr>
  </w:style>
  <w:style w:type="paragraph" w:styleId="Title">
    <w:name w:val="Title"/>
    <w:basedOn w:val="Normal"/>
    <w:next w:val="Normal"/>
    <w:link w:val="TitleChar"/>
    <w:autoRedefine/>
    <w:uiPriority w:val="10"/>
    <w:qFormat/>
    <w:rsid w:val="001F6347"/>
    <w:pPr>
      <w:spacing w:after="160"/>
      <w:contextualSpacing/>
    </w:pPr>
    <w:rPr>
      <w:rFonts w:ascii="Lucida Sans Unicode" w:eastAsiaTheme="majorEastAsia" w:hAnsi="Lucida Sans Unicode" w:cs="Lucida Sans Unicode"/>
      <w:spacing w:val="5"/>
      <w:sz w:val="36"/>
      <w:szCs w:val="36"/>
    </w:rPr>
  </w:style>
  <w:style w:type="character" w:customStyle="1" w:styleId="TitleChar">
    <w:name w:val="Title Char"/>
    <w:basedOn w:val="DefaultParagraphFont"/>
    <w:link w:val="Title"/>
    <w:uiPriority w:val="10"/>
    <w:rsid w:val="001F6347"/>
    <w:rPr>
      <w:rFonts w:ascii="Lucida Sans Unicode" w:eastAsiaTheme="majorEastAsia" w:hAnsi="Lucida Sans Unicode" w:cs="Lucida Sans Unicode"/>
      <w:spacing w:val="5"/>
      <w:sz w:val="36"/>
      <w:szCs w:val="36"/>
    </w:rPr>
  </w:style>
  <w:style w:type="paragraph" w:styleId="Subtitle">
    <w:name w:val="Subtitle"/>
    <w:basedOn w:val="Normal"/>
    <w:next w:val="Normal"/>
    <w:link w:val="SubtitleChar"/>
    <w:autoRedefine/>
    <w:uiPriority w:val="11"/>
    <w:qFormat/>
    <w:rsid w:val="00D473CB"/>
    <w:pPr>
      <w:spacing w:after="240" w:line="259" w:lineRule="auto"/>
    </w:pPr>
    <w:rPr>
      <w:rFonts w:ascii="Lucida Sans Unicode" w:eastAsiaTheme="majorEastAsia" w:hAnsi="Lucida Sans Unicode" w:cstheme="majorBidi"/>
      <w:i/>
      <w:iCs/>
      <w:spacing w:val="13"/>
      <w:lang w:val="en-US"/>
    </w:rPr>
  </w:style>
  <w:style w:type="character" w:customStyle="1" w:styleId="SubtitleChar">
    <w:name w:val="Subtitle Char"/>
    <w:basedOn w:val="DefaultParagraphFont"/>
    <w:link w:val="Subtitle"/>
    <w:uiPriority w:val="11"/>
    <w:rsid w:val="00D473CB"/>
    <w:rPr>
      <w:rFonts w:ascii="Lucida Sans Unicode" w:eastAsiaTheme="majorEastAsia" w:hAnsi="Lucida Sans Unicode" w:cstheme="majorBidi"/>
      <w:i/>
      <w:iCs/>
      <w:spacing w:val="13"/>
      <w:sz w:val="24"/>
      <w:szCs w:val="24"/>
      <w:lang w:val="en-US"/>
    </w:rPr>
  </w:style>
  <w:style w:type="character" w:styleId="Strong">
    <w:name w:val="Strong"/>
    <w:uiPriority w:val="22"/>
    <w:qFormat/>
    <w:rsid w:val="00093D4A"/>
    <w:rPr>
      <w:b/>
      <w:bCs/>
    </w:rPr>
  </w:style>
  <w:style w:type="character" w:styleId="Emphasis">
    <w:name w:val="Emphasis"/>
    <w:uiPriority w:val="20"/>
    <w:qFormat/>
    <w:rsid w:val="00093D4A"/>
    <w:rPr>
      <w:b/>
      <w:bCs/>
      <w:i/>
      <w:iCs/>
      <w:spacing w:val="10"/>
      <w:bdr w:val="none" w:sz="0" w:space="0" w:color="auto"/>
      <w:shd w:val="clear" w:color="auto" w:fill="auto"/>
    </w:rPr>
  </w:style>
  <w:style w:type="paragraph" w:styleId="Quote">
    <w:name w:val="Quote"/>
    <w:basedOn w:val="Normal"/>
    <w:next w:val="Normal"/>
    <w:link w:val="QuoteChar"/>
    <w:uiPriority w:val="29"/>
    <w:qFormat/>
    <w:rsid w:val="00093D4A"/>
    <w:pPr>
      <w:spacing w:before="200" w:line="259" w:lineRule="auto"/>
      <w:ind w:left="360" w:right="360"/>
    </w:pPr>
    <w:rPr>
      <w:rFonts w:ascii="Lucida Sans Unicode" w:eastAsiaTheme="minorEastAsia" w:hAnsi="Lucida Sans Unicode" w:cstheme="minorBidi"/>
      <w:i/>
      <w:iCs/>
      <w:sz w:val="20"/>
      <w:szCs w:val="22"/>
      <w:lang w:val="en-US"/>
    </w:rPr>
  </w:style>
  <w:style w:type="character" w:customStyle="1" w:styleId="QuoteChar">
    <w:name w:val="Quote Char"/>
    <w:basedOn w:val="DefaultParagraphFont"/>
    <w:link w:val="Quote"/>
    <w:uiPriority w:val="29"/>
    <w:rsid w:val="00093D4A"/>
    <w:rPr>
      <w:rFonts w:eastAsiaTheme="minorEastAsia"/>
      <w:i/>
      <w:iCs/>
      <w:lang w:val="en-US"/>
    </w:rPr>
  </w:style>
  <w:style w:type="paragraph" w:styleId="IntenseQuote">
    <w:name w:val="Intense Quote"/>
    <w:basedOn w:val="Normal"/>
    <w:next w:val="Normal"/>
    <w:link w:val="IntenseQuoteChar"/>
    <w:uiPriority w:val="30"/>
    <w:qFormat/>
    <w:rsid w:val="00093D4A"/>
    <w:pPr>
      <w:pBdr>
        <w:bottom w:val="single" w:sz="4" w:space="1" w:color="auto"/>
      </w:pBdr>
      <w:spacing w:before="200" w:after="280" w:line="259" w:lineRule="auto"/>
      <w:ind w:left="1008" w:right="1152"/>
      <w:jc w:val="both"/>
    </w:pPr>
    <w:rPr>
      <w:rFonts w:ascii="Lucida Sans Unicode" w:eastAsiaTheme="minorEastAsia" w:hAnsi="Lucida Sans Unicode" w:cstheme="minorBidi"/>
      <w:b/>
      <w:bCs/>
      <w:i/>
      <w:iCs/>
      <w:sz w:val="20"/>
      <w:szCs w:val="22"/>
      <w:lang w:val="en-US"/>
    </w:rPr>
  </w:style>
  <w:style w:type="character" w:customStyle="1" w:styleId="IntenseQuoteChar">
    <w:name w:val="Intense Quote Char"/>
    <w:basedOn w:val="DefaultParagraphFont"/>
    <w:link w:val="IntenseQuote"/>
    <w:uiPriority w:val="30"/>
    <w:rsid w:val="00093D4A"/>
    <w:rPr>
      <w:rFonts w:eastAsiaTheme="minorEastAsia"/>
      <w:b/>
      <w:bCs/>
      <w:i/>
      <w:iCs/>
      <w:lang w:val="en-US"/>
    </w:rPr>
  </w:style>
  <w:style w:type="character" w:styleId="SubtleEmphasis">
    <w:name w:val="Subtle Emphasis"/>
    <w:uiPriority w:val="19"/>
    <w:qFormat/>
    <w:rsid w:val="00093D4A"/>
    <w:rPr>
      <w:i/>
      <w:iCs/>
    </w:rPr>
  </w:style>
  <w:style w:type="character" w:styleId="IntenseEmphasis">
    <w:name w:val="Intense Emphasis"/>
    <w:uiPriority w:val="21"/>
    <w:qFormat/>
    <w:rsid w:val="00093D4A"/>
    <w:rPr>
      <w:b/>
      <w:bCs/>
    </w:rPr>
  </w:style>
  <w:style w:type="paragraph" w:styleId="TOCHeading">
    <w:name w:val="TOC Heading"/>
    <w:basedOn w:val="Heading1"/>
    <w:next w:val="Normal"/>
    <w:uiPriority w:val="39"/>
    <w:unhideWhenUsed/>
    <w:qFormat/>
    <w:rsid w:val="00093D4A"/>
    <w:pPr>
      <w:outlineLvl w:val="9"/>
    </w:pPr>
  </w:style>
  <w:style w:type="table" w:customStyle="1" w:styleId="LightList1">
    <w:name w:val="Light List1"/>
    <w:basedOn w:val="TableNormal"/>
    <w:uiPriority w:val="61"/>
    <w:rsid w:val="00093D4A"/>
    <w:pPr>
      <w:spacing w:after="0" w:line="240" w:lineRule="auto"/>
    </w:pPr>
    <w:rPr>
      <w:rFonts w:eastAsiaTheme="minorEastAsia"/>
      <w:lang w:val="en-US"/>
    </w:rPr>
    <w:tblPr>
      <w:tblStyleRowBandSize w:val="1"/>
      <w:tblStyleColBandSize w:val="1"/>
      <w:jc w:val="center"/>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jc w:val="center"/>
    </w:tr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C276DA"/>
    <w:pPr>
      <w:tabs>
        <w:tab w:val="left" w:pos="426"/>
        <w:tab w:val="right" w:leader="dot" w:pos="9017"/>
      </w:tabs>
      <w:spacing w:after="60" w:line="259" w:lineRule="auto"/>
    </w:pPr>
    <w:rPr>
      <w:rFonts w:eastAsiaTheme="minorEastAsia" w:cstheme="minorBidi"/>
      <w:b/>
      <w:noProof/>
      <w:szCs w:val="22"/>
      <w:lang w:eastAsia="it-IT"/>
    </w:rPr>
  </w:style>
  <w:style w:type="paragraph" w:styleId="BodyText">
    <w:name w:val="Body Text"/>
    <w:basedOn w:val="Normal"/>
    <w:link w:val="BodyTextChar"/>
    <w:uiPriority w:val="99"/>
    <w:semiHidden/>
    <w:unhideWhenUsed/>
    <w:rsid w:val="00093D4A"/>
    <w:pPr>
      <w:spacing w:after="120" w:line="259" w:lineRule="auto"/>
    </w:pPr>
    <w:rPr>
      <w:rFonts w:ascii="Lucida Sans Unicode" w:eastAsiaTheme="minorEastAsia" w:hAnsi="Lucida Sans Unicode" w:cstheme="minorBidi"/>
      <w:sz w:val="20"/>
      <w:szCs w:val="22"/>
      <w:lang w:val="en-US"/>
    </w:rPr>
  </w:style>
  <w:style w:type="character" w:customStyle="1" w:styleId="BodyTextChar">
    <w:name w:val="Body Text Char"/>
    <w:basedOn w:val="DefaultParagraphFont"/>
    <w:link w:val="BodyText"/>
    <w:uiPriority w:val="99"/>
    <w:semiHidden/>
    <w:rsid w:val="00093D4A"/>
    <w:rPr>
      <w:rFonts w:eastAsiaTheme="minorEastAsia"/>
      <w:lang w:val="en-US"/>
    </w:rPr>
  </w:style>
  <w:style w:type="paragraph" w:customStyle="1" w:styleId="Condizioni">
    <w:name w:val="Condizioni"/>
    <w:basedOn w:val="Normal"/>
    <w:link w:val="CondizioniChar"/>
    <w:autoRedefine/>
    <w:qFormat/>
    <w:rsid w:val="00C504AD"/>
    <w:pPr>
      <w:spacing w:line="259" w:lineRule="auto"/>
      <w:jc w:val="both"/>
    </w:pPr>
    <w:rPr>
      <w:rFonts w:eastAsiaTheme="minorEastAsia" w:cstheme="minorBidi"/>
      <w:b/>
      <w:bCs/>
      <w:sz w:val="28"/>
      <w:szCs w:val="32"/>
    </w:rPr>
  </w:style>
  <w:style w:type="character" w:customStyle="1" w:styleId="CondizioniChar">
    <w:name w:val="Condizioni Char"/>
    <w:basedOn w:val="DefaultParagraphFont"/>
    <w:link w:val="Condizioni"/>
    <w:rsid w:val="00C504AD"/>
    <w:rPr>
      <w:rFonts w:ascii="Nirmala UI" w:eastAsiaTheme="minorEastAsia" w:hAnsi="Nirmala UI"/>
      <w:b/>
      <w:bCs/>
      <w:sz w:val="28"/>
      <w:szCs w:val="32"/>
    </w:rPr>
  </w:style>
  <w:style w:type="character" w:customStyle="1" w:styleId="ListParagraphChar">
    <w:name w:val="List Paragraph Char"/>
    <w:basedOn w:val="DefaultParagraphFont"/>
    <w:link w:val="ListParagraph"/>
    <w:uiPriority w:val="34"/>
    <w:rsid w:val="00457006"/>
    <w:rPr>
      <w:rFonts w:eastAsiaTheme="minorEastAsia" w:cstheme="minorBidi"/>
      <w:sz w:val="20"/>
      <w:szCs w:val="22"/>
      <w:lang w:val="en-US"/>
    </w:rPr>
  </w:style>
  <w:style w:type="paragraph" w:customStyle="1" w:styleId="TableStyle">
    <w:name w:val="Table Style"/>
    <w:basedOn w:val="Normal"/>
    <w:link w:val="TableStyleChar"/>
    <w:autoRedefine/>
    <w:qFormat/>
    <w:rsid w:val="00C504AD"/>
    <w:rPr>
      <w:sz w:val="18"/>
      <w:szCs w:val="20"/>
      <w:lang w:val="en-GB"/>
    </w:rPr>
  </w:style>
  <w:style w:type="character" w:customStyle="1" w:styleId="TableStyleChar">
    <w:name w:val="Table Style Char"/>
    <w:basedOn w:val="DefaultParagraphFont"/>
    <w:link w:val="TableStyle"/>
    <w:rsid w:val="00C504AD"/>
    <w:rPr>
      <w:rFonts w:ascii="Nirmala UI" w:eastAsia="Times New Roman" w:hAnsi="Nirmala UI" w:cs="Times New Roman"/>
      <w:sz w:val="18"/>
      <w:szCs w:val="20"/>
      <w:lang w:val="en-GB" w:eastAsia="it-IT"/>
    </w:rPr>
  </w:style>
  <w:style w:type="table" w:styleId="TableProfessional">
    <w:name w:val="Table Professional"/>
    <w:basedOn w:val="TableNormal"/>
    <w:rsid w:val="00093D4A"/>
    <w:pPr>
      <w:spacing w:after="120" w:line="240" w:lineRule="auto"/>
      <w:jc w:val="both"/>
    </w:pPr>
    <w:rPr>
      <w:rFonts w:eastAsia="Times New Roman" w:cs="Times New Roman"/>
      <w:szCs w:val="20"/>
      <w:lang w:eastAsia="it-IT"/>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keepNext/>
        <w:wordWrap/>
      </w:pPr>
      <w:rPr>
        <w:b/>
        <w:bCs/>
        <w:color w:val="auto"/>
      </w:rPr>
      <w:tblPr/>
      <w:tcPr>
        <w:tcBorders>
          <w:tl2br w:val="none" w:sz="0" w:space="0" w:color="auto"/>
          <w:tr2bl w:val="none" w:sz="0" w:space="0" w:color="auto"/>
        </w:tcBorders>
        <w:shd w:val="solid" w:color="000000" w:fill="FFFFFF"/>
      </w:tcPr>
    </w:tblStylePr>
  </w:style>
  <w:style w:type="paragraph" w:customStyle="1" w:styleId="Titolo21">
    <w:name w:val="Titolo 21"/>
    <w:basedOn w:val="Heading1"/>
    <w:link w:val="Heading2Carattere"/>
    <w:autoRedefine/>
    <w:qFormat/>
    <w:rsid w:val="00C504AD"/>
    <w:pPr>
      <w:numPr>
        <w:numId w:val="0"/>
      </w:numPr>
    </w:pPr>
  </w:style>
  <w:style w:type="character" w:customStyle="1" w:styleId="Heading2Carattere">
    <w:name w:val="Heading 2 Carattere"/>
    <w:basedOn w:val="Heading1Char1"/>
    <w:link w:val="Titolo21"/>
    <w:rsid w:val="00C504AD"/>
    <w:rPr>
      <w:rFonts w:ascii="Nirmala UI" w:eastAsiaTheme="majorEastAsia" w:hAnsi="Nirmala UI" w:cstheme="majorBidi"/>
      <w:b/>
      <w:bCs/>
    </w:rPr>
  </w:style>
  <w:style w:type="table" w:styleId="LightList">
    <w:name w:val="Light List"/>
    <w:basedOn w:val="TableNormal"/>
    <w:uiPriority w:val="61"/>
    <w:rsid w:val="00093D4A"/>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2">
    <w:name w:val="toc 2"/>
    <w:basedOn w:val="Normal"/>
    <w:next w:val="Normal"/>
    <w:autoRedefine/>
    <w:uiPriority w:val="39"/>
    <w:unhideWhenUsed/>
    <w:rsid w:val="00C276DA"/>
    <w:pPr>
      <w:tabs>
        <w:tab w:val="left" w:pos="851"/>
        <w:tab w:val="right" w:leader="dot" w:pos="9017"/>
      </w:tabs>
      <w:spacing w:after="100" w:line="259" w:lineRule="auto"/>
      <w:ind w:left="220"/>
    </w:pPr>
    <w:rPr>
      <w:rFonts w:eastAsiaTheme="minorEastAsia" w:cstheme="minorBidi"/>
      <w:sz w:val="20"/>
      <w:szCs w:val="22"/>
      <w:lang w:val="en-US"/>
    </w:rPr>
  </w:style>
  <w:style w:type="paragraph" w:styleId="TOC3">
    <w:name w:val="toc 3"/>
    <w:basedOn w:val="Normal"/>
    <w:next w:val="Normal"/>
    <w:autoRedefine/>
    <w:uiPriority w:val="39"/>
    <w:unhideWhenUsed/>
    <w:rsid w:val="00C276DA"/>
    <w:pPr>
      <w:tabs>
        <w:tab w:val="left" w:pos="1134"/>
        <w:tab w:val="right" w:leader="dot" w:pos="9017"/>
      </w:tabs>
      <w:spacing w:after="100" w:line="259" w:lineRule="auto"/>
      <w:ind w:left="440"/>
    </w:pPr>
    <w:rPr>
      <w:rFonts w:eastAsiaTheme="minorEastAsia" w:cstheme="minorBidi"/>
      <w:i/>
      <w:noProof/>
      <w:sz w:val="20"/>
      <w:szCs w:val="22"/>
      <w:lang w:val="en-US"/>
    </w:rPr>
  </w:style>
  <w:style w:type="numbering" w:customStyle="1" w:styleId="Style1">
    <w:name w:val="Style1"/>
    <w:uiPriority w:val="99"/>
    <w:rsid w:val="00093D4A"/>
    <w:pPr>
      <w:numPr>
        <w:numId w:val="2"/>
      </w:numPr>
    </w:pPr>
  </w:style>
  <w:style w:type="paragraph" w:styleId="TOC8">
    <w:name w:val="toc 8"/>
    <w:basedOn w:val="Normal"/>
    <w:next w:val="Normal"/>
    <w:semiHidden/>
    <w:rsid w:val="00093D4A"/>
    <w:pPr>
      <w:tabs>
        <w:tab w:val="right" w:leader="dot" w:pos="9638"/>
      </w:tabs>
      <w:spacing w:before="120" w:line="259" w:lineRule="auto"/>
      <w:ind w:left="1540"/>
      <w:jc w:val="both"/>
    </w:pPr>
    <w:rPr>
      <w:rFonts w:ascii="Segoe UI" w:hAnsi="Segoe UI"/>
      <w:sz w:val="18"/>
      <w:szCs w:val="20"/>
    </w:rPr>
  </w:style>
  <w:style w:type="paragraph" w:styleId="TOC7">
    <w:name w:val="toc 7"/>
    <w:basedOn w:val="Normal"/>
    <w:next w:val="Normal"/>
    <w:semiHidden/>
    <w:rsid w:val="00093D4A"/>
    <w:pPr>
      <w:tabs>
        <w:tab w:val="right" w:leader="dot" w:pos="9638"/>
      </w:tabs>
      <w:spacing w:before="120" w:line="259" w:lineRule="auto"/>
      <w:ind w:left="1320"/>
      <w:jc w:val="both"/>
    </w:pPr>
    <w:rPr>
      <w:rFonts w:ascii="Segoe UI" w:hAnsi="Segoe UI"/>
      <w:sz w:val="18"/>
      <w:szCs w:val="20"/>
    </w:rPr>
  </w:style>
  <w:style w:type="paragraph" w:styleId="TOC6">
    <w:name w:val="toc 6"/>
    <w:basedOn w:val="Normal"/>
    <w:next w:val="Normal"/>
    <w:semiHidden/>
    <w:rsid w:val="00093D4A"/>
    <w:pPr>
      <w:tabs>
        <w:tab w:val="right" w:leader="dot" w:pos="9638"/>
      </w:tabs>
      <w:spacing w:before="120" w:line="259" w:lineRule="auto"/>
      <w:ind w:left="1100"/>
      <w:jc w:val="both"/>
    </w:pPr>
    <w:rPr>
      <w:rFonts w:ascii="Segoe UI" w:hAnsi="Segoe UI"/>
      <w:sz w:val="18"/>
      <w:szCs w:val="20"/>
    </w:rPr>
  </w:style>
  <w:style w:type="paragraph" w:styleId="TOC5">
    <w:name w:val="toc 5"/>
    <w:basedOn w:val="Normal"/>
    <w:next w:val="Normal"/>
    <w:semiHidden/>
    <w:rsid w:val="00093D4A"/>
    <w:pPr>
      <w:tabs>
        <w:tab w:val="right" w:leader="dot" w:pos="9638"/>
      </w:tabs>
      <w:spacing w:before="120" w:line="259" w:lineRule="auto"/>
      <w:ind w:left="880"/>
      <w:jc w:val="both"/>
    </w:pPr>
    <w:rPr>
      <w:rFonts w:ascii="Segoe UI" w:hAnsi="Segoe UI"/>
      <w:sz w:val="18"/>
      <w:szCs w:val="20"/>
    </w:rPr>
  </w:style>
  <w:style w:type="paragraph" w:styleId="TOC4">
    <w:name w:val="toc 4"/>
    <w:basedOn w:val="Normal"/>
    <w:next w:val="Normal"/>
    <w:autoRedefine/>
    <w:uiPriority w:val="39"/>
    <w:qFormat/>
    <w:rsid w:val="00D473CB"/>
    <w:pPr>
      <w:tabs>
        <w:tab w:val="right" w:leader="dot" w:pos="9072"/>
      </w:tabs>
      <w:spacing w:before="120" w:line="259" w:lineRule="auto"/>
      <w:ind w:left="1985" w:hanging="567"/>
      <w:jc w:val="both"/>
    </w:pPr>
    <w:rPr>
      <w:rFonts w:ascii="Lucida Sans Unicode" w:hAnsi="Lucida Sans Unicode"/>
      <w:noProof/>
      <w:sz w:val="18"/>
      <w:szCs w:val="20"/>
    </w:rPr>
  </w:style>
  <w:style w:type="paragraph" w:styleId="TOC9">
    <w:name w:val="toc 9"/>
    <w:basedOn w:val="Normal"/>
    <w:next w:val="Normal"/>
    <w:semiHidden/>
    <w:rsid w:val="00093D4A"/>
    <w:pPr>
      <w:tabs>
        <w:tab w:val="right" w:leader="dot" w:pos="9638"/>
      </w:tabs>
      <w:spacing w:before="120" w:line="259" w:lineRule="auto"/>
      <w:ind w:left="1760"/>
      <w:jc w:val="both"/>
    </w:pPr>
    <w:rPr>
      <w:rFonts w:ascii="Segoe UI" w:hAnsi="Segoe UI"/>
      <w:sz w:val="18"/>
      <w:szCs w:val="20"/>
    </w:rPr>
  </w:style>
  <w:style w:type="character" w:styleId="PageNumber">
    <w:name w:val="page number"/>
    <w:rsid w:val="0099096B"/>
    <w:rPr>
      <w:rFonts w:ascii="Lucida Sans Unicode" w:hAnsi="Lucida Sans Unicode"/>
      <w:sz w:val="16"/>
      <w:lang w:val="it-IT"/>
    </w:rPr>
  </w:style>
  <w:style w:type="paragraph" w:styleId="Index1">
    <w:name w:val="index 1"/>
    <w:basedOn w:val="Normal"/>
    <w:next w:val="Normal"/>
    <w:autoRedefine/>
    <w:semiHidden/>
    <w:rsid w:val="00C57291"/>
    <w:pPr>
      <w:numPr>
        <w:numId w:val="27"/>
      </w:numPr>
      <w:spacing w:before="120"/>
      <w:jc w:val="both"/>
    </w:pPr>
    <w:rPr>
      <w:rFonts w:ascii="Segoe UI" w:hAnsi="Segoe UI"/>
      <w:sz w:val="18"/>
      <w:szCs w:val="20"/>
    </w:rPr>
  </w:style>
  <w:style w:type="paragraph" w:customStyle="1" w:styleId="BalloonText1">
    <w:name w:val="Balloon Text1"/>
    <w:basedOn w:val="Normal"/>
    <w:semiHidden/>
    <w:rsid w:val="00093D4A"/>
    <w:pPr>
      <w:spacing w:after="120"/>
      <w:ind w:right="513"/>
      <w:jc w:val="both"/>
    </w:pPr>
    <w:rPr>
      <w:rFonts w:ascii="Tahoma" w:hAnsi="Tahoma" w:cs="Tahoma"/>
      <w:sz w:val="16"/>
      <w:szCs w:val="16"/>
    </w:rPr>
  </w:style>
  <w:style w:type="paragraph" w:customStyle="1" w:styleId="ElencoPuntato">
    <w:name w:val="Elenco Puntato"/>
    <w:basedOn w:val="Normal"/>
    <w:link w:val="ElencoPuntatoCarattere"/>
    <w:autoRedefine/>
    <w:qFormat/>
    <w:rsid w:val="00C551EC"/>
    <w:pPr>
      <w:numPr>
        <w:numId w:val="29"/>
      </w:numPr>
      <w:spacing w:before="60" w:after="60" w:line="259" w:lineRule="auto"/>
      <w:jc w:val="both"/>
    </w:pPr>
    <w:rPr>
      <w:rFonts w:cs="Lucida Sans Unicode"/>
      <w:szCs w:val="20"/>
    </w:rPr>
  </w:style>
  <w:style w:type="paragraph" w:customStyle="1" w:styleId="Default">
    <w:name w:val="Default"/>
    <w:autoRedefine/>
    <w:qFormat/>
    <w:rsid w:val="00763852"/>
    <w:pPr>
      <w:numPr>
        <w:numId w:val="38"/>
      </w:numPr>
      <w:autoSpaceDE w:val="0"/>
      <w:autoSpaceDN w:val="0"/>
      <w:adjustRightInd w:val="0"/>
      <w:spacing w:after="0" w:line="240" w:lineRule="auto"/>
    </w:pPr>
    <w:rPr>
      <w:rFonts w:asciiTheme="minorHAnsi" w:eastAsia="Times New Roman" w:hAnsiTheme="minorHAnsi" w:cs="Lucida Sans Unicode"/>
      <w:b/>
      <w:bCs/>
      <w:color w:val="000000"/>
      <w:sz w:val="20"/>
      <w:szCs w:val="22"/>
      <w:lang w:eastAsia="it-IT"/>
    </w:rPr>
  </w:style>
  <w:style w:type="paragraph" w:styleId="FootnoteText">
    <w:name w:val="footnote text"/>
    <w:basedOn w:val="Normal"/>
    <w:link w:val="FootnoteTextChar"/>
    <w:uiPriority w:val="99"/>
    <w:semiHidden/>
    <w:unhideWhenUsed/>
    <w:rsid w:val="00093D4A"/>
    <w:rPr>
      <w:rFonts w:ascii="Lucida Sans Unicode" w:eastAsiaTheme="minorEastAsia" w:hAnsi="Lucida Sans Unicode" w:cstheme="minorBidi"/>
      <w:sz w:val="20"/>
      <w:szCs w:val="20"/>
      <w:lang w:val="en-US"/>
    </w:rPr>
  </w:style>
  <w:style w:type="character" w:customStyle="1" w:styleId="FootnoteTextChar">
    <w:name w:val="Footnote Text Char"/>
    <w:basedOn w:val="DefaultParagraphFont"/>
    <w:link w:val="FootnoteText"/>
    <w:uiPriority w:val="99"/>
    <w:semiHidden/>
    <w:rsid w:val="00093D4A"/>
    <w:rPr>
      <w:rFonts w:eastAsiaTheme="minorEastAsia"/>
      <w:sz w:val="20"/>
      <w:szCs w:val="20"/>
      <w:lang w:val="en-US"/>
    </w:rPr>
  </w:style>
  <w:style w:type="character" w:styleId="FootnoteReference">
    <w:name w:val="footnote reference"/>
    <w:basedOn w:val="DefaultParagraphFont"/>
    <w:uiPriority w:val="99"/>
    <w:semiHidden/>
    <w:unhideWhenUsed/>
    <w:rsid w:val="00093D4A"/>
    <w:rPr>
      <w:vertAlign w:val="superscript"/>
    </w:rPr>
  </w:style>
  <w:style w:type="paragraph" w:customStyle="1" w:styleId="Negotiable">
    <w:name w:val="Negotiable"/>
    <w:basedOn w:val="Normal"/>
    <w:link w:val="NegotiableChar"/>
    <w:autoRedefine/>
    <w:qFormat/>
    <w:rsid w:val="00C504AD"/>
    <w:pPr>
      <w:pBdr>
        <w:left w:val="single" w:sz="24" w:space="4" w:color="EFEFEF"/>
        <w:right w:val="single" w:sz="24" w:space="4" w:color="EFEFEF"/>
      </w:pBdr>
      <w:spacing w:after="160" w:line="259" w:lineRule="auto"/>
      <w:ind w:left="284" w:right="284"/>
    </w:pPr>
    <w:rPr>
      <w:rFonts w:eastAsiaTheme="majorEastAsia" w:cstheme="minorBidi"/>
      <w:i/>
      <w:sz w:val="20"/>
      <w:szCs w:val="22"/>
      <w:lang w:val="en-US"/>
    </w:rPr>
  </w:style>
  <w:style w:type="character" w:customStyle="1" w:styleId="NegotiableChar">
    <w:name w:val="Negotiable Char"/>
    <w:basedOn w:val="DefaultParagraphFont"/>
    <w:link w:val="Negotiable"/>
    <w:rsid w:val="00C504AD"/>
    <w:rPr>
      <w:rFonts w:ascii="Nirmala UI" w:eastAsiaTheme="majorEastAsia" w:hAnsi="Nirmala UI"/>
      <w:i/>
      <w:sz w:val="20"/>
      <w:lang w:val="en-US"/>
    </w:rPr>
  </w:style>
  <w:style w:type="paragraph" w:styleId="NormalWeb">
    <w:name w:val="Normal (Web)"/>
    <w:basedOn w:val="Normal"/>
    <w:uiPriority w:val="99"/>
    <w:unhideWhenUsed/>
    <w:rsid w:val="00093D4A"/>
    <w:pPr>
      <w:spacing w:before="100" w:beforeAutospacing="1" w:after="100" w:afterAutospacing="1"/>
    </w:pPr>
  </w:style>
  <w:style w:type="character" w:styleId="CommentReference">
    <w:name w:val="annotation reference"/>
    <w:basedOn w:val="DefaultParagraphFont"/>
    <w:uiPriority w:val="99"/>
    <w:semiHidden/>
    <w:unhideWhenUsed/>
    <w:rsid w:val="00093D4A"/>
    <w:rPr>
      <w:sz w:val="16"/>
      <w:szCs w:val="16"/>
    </w:rPr>
  </w:style>
  <w:style w:type="paragraph" w:styleId="CommentText">
    <w:name w:val="annotation text"/>
    <w:basedOn w:val="Normal"/>
    <w:link w:val="CommentTextChar"/>
    <w:uiPriority w:val="99"/>
    <w:unhideWhenUsed/>
    <w:rsid w:val="00093D4A"/>
    <w:pPr>
      <w:spacing w:after="160"/>
    </w:pPr>
    <w:rPr>
      <w:rFonts w:ascii="Lucida Sans Unicode" w:eastAsiaTheme="minorEastAsia" w:hAnsi="Lucida Sans Unicode" w:cstheme="minorBidi"/>
      <w:sz w:val="20"/>
      <w:szCs w:val="20"/>
      <w:lang w:val="en-US"/>
    </w:rPr>
  </w:style>
  <w:style w:type="character" w:customStyle="1" w:styleId="CommentTextChar">
    <w:name w:val="Comment Text Char"/>
    <w:basedOn w:val="DefaultParagraphFont"/>
    <w:link w:val="CommentText"/>
    <w:uiPriority w:val="99"/>
    <w:rsid w:val="00093D4A"/>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093D4A"/>
    <w:rPr>
      <w:b/>
      <w:bCs/>
    </w:rPr>
  </w:style>
  <w:style w:type="character" w:customStyle="1" w:styleId="CommentSubjectChar">
    <w:name w:val="Comment Subject Char"/>
    <w:basedOn w:val="CommentTextChar"/>
    <w:link w:val="CommentSubject"/>
    <w:uiPriority w:val="99"/>
    <w:semiHidden/>
    <w:rsid w:val="00093D4A"/>
    <w:rPr>
      <w:rFonts w:eastAsiaTheme="minorEastAsia"/>
      <w:b/>
      <w:bCs/>
      <w:sz w:val="20"/>
      <w:szCs w:val="20"/>
      <w:lang w:val="en-US"/>
    </w:rPr>
  </w:style>
  <w:style w:type="character" w:styleId="FollowedHyperlink">
    <w:name w:val="FollowedHyperlink"/>
    <w:basedOn w:val="DefaultParagraphFont"/>
    <w:uiPriority w:val="99"/>
    <w:semiHidden/>
    <w:unhideWhenUsed/>
    <w:rsid w:val="00093D4A"/>
    <w:rPr>
      <w:color w:val="009FDD" w:themeColor="followedHyperlink"/>
      <w:u w:val="single"/>
    </w:rPr>
  </w:style>
  <w:style w:type="table" w:customStyle="1" w:styleId="LightGrid-Accent11">
    <w:name w:val="Light Grid - Accent 11"/>
    <w:basedOn w:val="TableNormal"/>
    <w:uiPriority w:val="62"/>
    <w:rsid w:val="00093D4A"/>
    <w:pPr>
      <w:spacing w:after="0" w:line="240" w:lineRule="auto"/>
    </w:pPr>
    <w:rPr>
      <w:rFonts w:eastAsiaTheme="minorEastAsia" w:cs="Times New Roman"/>
      <w:sz w:val="20"/>
      <w:szCs w:val="20"/>
      <w:lang w:val="en-US" w:eastAsia="zh-CN"/>
    </w:rPr>
    <w:tblPr>
      <w:tblStyleRowBandSize w:val="1"/>
      <w:tblStyleColBandSize w:val="1"/>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
    <w:tblStylePr w:type="firstRow">
      <w:pPr>
        <w:spacing w:before="0" w:after="0"/>
      </w:pPr>
      <w:rPr>
        <w:rFonts w:asciiTheme="majorHAnsi" w:eastAsiaTheme="majorEastAsia" w:hAnsiTheme="majorHAnsi" w:cs="Times New Roman"/>
        <w:b/>
        <w:bCs/>
      </w:rPr>
      <w:tblPr/>
      <w:tcPr>
        <w:tcBorders>
          <w:top w:val="single" w:sz="8" w:space="0" w:color="009FDD" w:themeColor="accent1"/>
          <w:left w:val="single" w:sz="8" w:space="0" w:color="009FDD" w:themeColor="accent1"/>
          <w:bottom w:val="single" w:sz="18" w:space="0" w:color="009FDD" w:themeColor="accent1"/>
          <w:right w:val="single" w:sz="8" w:space="0" w:color="009FDD" w:themeColor="accent1"/>
          <w:insideH w:val="nil"/>
          <w:insideV w:val="single" w:sz="8" w:space="0" w:color="009FD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009FDD" w:themeColor="accent1"/>
          <w:left w:val="single" w:sz="8" w:space="0" w:color="009FDD" w:themeColor="accent1"/>
          <w:bottom w:val="single" w:sz="8" w:space="0" w:color="009FDD" w:themeColor="accent1"/>
          <w:right w:val="single" w:sz="8" w:space="0" w:color="009FDD" w:themeColor="accent1"/>
          <w:insideH w:val="nil"/>
          <w:insideV w:val="single" w:sz="8" w:space="0" w:color="009FD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tcBorders>
      </w:tcPr>
    </w:tblStylePr>
    <w:tblStylePr w:type="band1Vert">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tcBorders>
        <w:shd w:val="clear" w:color="auto" w:fill="B7EAFF" w:themeFill="accent1" w:themeFillTint="3F"/>
      </w:tcPr>
    </w:tblStylePr>
    <w:tblStylePr w:type="band1Horz">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insideV w:val="single" w:sz="8" w:space="0" w:color="009FDD" w:themeColor="accent1"/>
        </w:tcBorders>
        <w:shd w:val="clear" w:color="auto" w:fill="B7EAFF" w:themeFill="accent1" w:themeFillTint="3F"/>
      </w:tcPr>
    </w:tblStylePr>
    <w:tblStylePr w:type="band2Horz">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insideV w:val="single" w:sz="8" w:space="0" w:color="009FDD" w:themeColor="accent1"/>
        </w:tcBorders>
      </w:tcPr>
    </w:tblStylePr>
  </w:style>
  <w:style w:type="paragraph" w:styleId="NoSpacing">
    <w:name w:val="No Spacing"/>
    <w:basedOn w:val="Normal"/>
    <w:link w:val="NoSpacingChar"/>
    <w:uiPriority w:val="1"/>
    <w:qFormat/>
    <w:rsid w:val="00093D4A"/>
    <w:rPr>
      <w:rFonts w:ascii="Lucida Sans Unicode" w:eastAsiaTheme="minorEastAsia" w:hAnsi="Lucida Sans Unicode" w:cstheme="minorBidi"/>
      <w:sz w:val="20"/>
      <w:szCs w:val="22"/>
      <w:lang w:val="en-US"/>
    </w:rPr>
  </w:style>
  <w:style w:type="character" w:customStyle="1" w:styleId="NoSpacingChar">
    <w:name w:val="No Spacing Char"/>
    <w:basedOn w:val="DefaultParagraphFont"/>
    <w:link w:val="NoSpacing"/>
    <w:uiPriority w:val="1"/>
    <w:rsid w:val="00093D4A"/>
    <w:rPr>
      <w:rFonts w:eastAsiaTheme="minorEastAsia"/>
      <w:lang w:val="en-US"/>
    </w:rPr>
  </w:style>
  <w:style w:type="paragraph" w:customStyle="1" w:styleId="Letteradiincarico">
    <w:name w:val="Lettera di incarico"/>
    <w:basedOn w:val="Normal"/>
    <w:link w:val="LetteradiincaricoChar"/>
    <w:autoRedefine/>
    <w:qFormat/>
    <w:rsid w:val="00763852"/>
    <w:pPr>
      <w:spacing w:line="259" w:lineRule="auto"/>
    </w:pPr>
    <w:rPr>
      <w:rFonts w:eastAsiaTheme="minorEastAsia"/>
      <w:sz w:val="18"/>
      <w:szCs w:val="22"/>
    </w:rPr>
  </w:style>
  <w:style w:type="character" w:customStyle="1" w:styleId="LetteradiincaricoChar">
    <w:name w:val="Lettera di incarico Char"/>
    <w:basedOn w:val="DefaultParagraphFont"/>
    <w:link w:val="Letteradiincarico"/>
    <w:rsid w:val="00763852"/>
    <w:rPr>
      <w:rFonts w:eastAsiaTheme="minorEastAsia"/>
      <w:sz w:val="18"/>
      <w:szCs w:val="22"/>
    </w:rPr>
  </w:style>
  <w:style w:type="paragraph" w:customStyle="1" w:styleId="Condizionititle">
    <w:name w:val="Condizioni title"/>
    <w:basedOn w:val="Condizioni"/>
    <w:link w:val="CondizionititleChar"/>
    <w:autoRedefine/>
    <w:qFormat/>
    <w:rsid w:val="00870EDF"/>
    <w:pPr>
      <w:numPr>
        <w:numId w:val="3"/>
      </w:numPr>
      <w:tabs>
        <w:tab w:val="left" w:pos="567"/>
      </w:tabs>
      <w:spacing w:before="60"/>
    </w:pPr>
    <w:rPr>
      <w:b w:val="0"/>
    </w:rPr>
  </w:style>
  <w:style w:type="character" w:customStyle="1" w:styleId="CondizionititleChar">
    <w:name w:val="Condizioni title Char"/>
    <w:basedOn w:val="CondizioniChar"/>
    <w:link w:val="Condizionititle"/>
    <w:rsid w:val="00870EDF"/>
    <w:rPr>
      <w:rFonts w:ascii="Lucida Sans Unicode" w:eastAsiaTheme="minorEastAsia" w:hAnsi="Lucida Sans Unicode"/>
      <w:b w:val="0"/>
      <w:bCs/>
      <w:sz w:val="32"/>
      <w:szCs w:val="36"/>
    </w:rPr>
  </w:style>
  <w:style w:type="paragraph" w:styleId="Revision">
    <w:name w:val="Revision"/>
    <w:hidden/>
    <w:uiPriority w:val="99"/>
    <w:semiHidden/>
    <w:rsid w:val="00093D4A"/>
    <w:pPr>
      <w:spacing w:after="0" w:line="240" w:lineRule="auto"/>
    </w:pPr>
    <w:rPr>
      <w:rFonts w:eastAsiaTheme="minorEastAsia"/>
      <w:lang w:val="en-US"/>
    </w:rPr>
  </w:style>
  <w:style w:type="paragraph" w:customStyle="1" w:styleId="Stile1">
    <w:name w:val="Stile1"/>
    <w:basedOn w:val="Heading1"/>
    <w:semiHidden/>
    <w:qFormat/>
    <w:rsid w:val="00AF5285"/>
    <w:pPr>
      <w:ind w:left="432" w:hanging="432"/>
    </w:pPr>
    <w:rPr>
      <w:b w:val="0"/>
    </w:rPr>
  </w:style>
  <w:style w:type="paragraph" w:customStyle="1" w:styleId="Stile2">
    <w:name w:val="Stile2"/>
    <w:basedOn w:val="Stile1"/>
    <w:semiHidden/>
    <w:qFormat/>
    <w:rsid w:val="00AF5285"/>
    <w:rPr>
      <w:sz w:val="22"/>
    </w:rPr>
  </w:style>
  <w:style w:type="paragraph" w:customStyle="1" w:styleId="Stile3">
    <w:name w:val="Stile3"/>
    <w:basedOn w:val="Stile2"/>
    <w:semiHidden/>
    <w:qFormat/>
    <w:rsid w:val="00AF5285"/>
    <w:rPr>
      <w:sz w:val="28"/>
    </w:rPr>
  </w:style>
  <w:style w:type="paragraph" w:customStyle="1" w:styleId="Stile4">
    <w:name w:val="Stile4"/>
    <w:basedOn w:val="Heading2"/>
    <w:semiHidden/>
    <w:qFormat/>
    <w:rsid w:val="00AF5285"/>
    <w:rPr>
      <w:rFonts w:ascii="Executive Medium" w:hAnsi="Executive Medium"/>
    </w:rPr>
  </w:style>
  <w:style w:type="paragraph" w:customStyle="1" w:styleId="Stile5">
    <w:name w:val="Stile5"/>
    <w:basedOn w:val="Stile3"/>
    <w:semiHidden/>
    <w:qFormat/>
    <w:rsid w:val="009F740C"/>
    <w:pPr>
      <w:ind w:left="431" w:hanging="431"/>
    </w:pPr>
  </w:style>
  <w:style w:type="paragraph" w:customStyle="1" w:styleId="Stile6">
    <w:name w:val="Stile6"/>
    <w:basedOn w:val="Stile4"/>
    <w:semiHidden/>
    <w:qFormat/>
    <w:rsid w:val="009F740C"/>
  </w:style>
  <w:style w:type="paragraph" w:customStyle="1" w:styleId="Stile7">
    <w:name w:val="Stile7"/>
    <w:basedOn w:val="Stile6"/>
    <w:autoRedefine/>
    <w:semiHidden/>
    <w:qFormat/>
    <w:rsid w:val="009F740C"/>
  </w:style>
  <w:style w:type="paragraph" w:customStyle="1" w:styleId="Stile8">
    <w:name w:val="Stile8"/>
    <w:basedOn w:val="Heading2"/>
    <w:semiHidden/>
    <w:qFormat/>
    <w:rsid w:val="009F740C"/>
    <w:rPr>
      <w:rFonts w:ascii="Executive Medium" w:hAnsi="Executive Medium"/>
    </w:rPr>
  </w:style>
  <w:style w:type="table" w:customStyle="1" w:styleId="AlpenTab">
    <w:name w:val="AlpenTab"/>
    <w:basedOn w:val="TableNormal"/>
    <w:uiPriority w:val="99"/>
    <w:rsid w:val="0071156C"/>
    <w:pPr>
      <w:spacing w:after="0" w:line="240" w:lineRule="auto"/>
    </w:pPr>
    <w:rPr>
      <w:rFonts w:ascii="Executive Light" w:hAnsi="Executive Light"/>
    </w:rPr>
    <w:tblPr>
      <w:tblBorders>
        <w:bottom w:val="single" w:sz="8" w:space="0" w:color="00485A"/>
        <w:insideH w:val="single" w:sz="8" w:space="0" w:color="00485A"/>
      </w:tblBorders>
    </w:tblPr>
    <w:tcPr>
      <w:shd w:val="clear" w:color="auto" w:fill="auto"/>
    </w:tcPr>
    <w:tblStylePr w:type="firstRow">
      <w:pPr>
        <w:jc w:val="left"/>
      </w:pPr>
      <w:rPr>
        <w:rFonts w:ascii="Yu Gothic UI" w:hAnsi="Yu Gothic UI"/>
        <w:sz w:val="22"/>
      </w:rPr>
      <w:tblPr/>
      <w:tcPr>
        <w:shd w:val="clear" w:color="auto" w:fill="00485A"/>
        <w:vAlign w:val="center"/>
      </w:tcPr>
    </w:tblStylePr>
  </w:style>
  <w:style w:type="character" w:styleId="BookTitle">
    <w:name w:val="Book Title"/>
    <w:basedOn w:val="DefaultParagraphFont"/>
    <w:uiPriority w:val="33"/>
    <w:qFormat/>
    <w:rsid w:val="00D473CB"/>
    <w:rPr>
      <w:b/>
      <w:bCs/>
      <w:i/>
      <w:iCs/>
      <w:spacing w:val="5"/>
    </w:rPr>
  </w:style>
  <w:style w:type="character" w:styleId="SubtleReference">
    <w:name w:val="Subtle Reference"/>
    <w:basedOn w:val="DefaultParagraphFont"/>
    <w:uiPriority w:val="31"/>
    <w:qFormat/>
    <w:rsid w:val="00D473CB"/>
    <w:rPr>
      <w:smallCaps/>
      <w:color w:val="5A5A5A" w:themeColor="text1" w:themeTint="A5"/>
    </w:rPr>
  </w:style>
  <w:style w:type="paragraph" w:customStyle="1" w:styleId="ElencoPuntatosecondolivello">
    <w:name w:val="Elenco Puntato secondo livello"/>
    <w:basedOn w:val="ElencoPuntato"/>
    <w:link w:val="ElencoPuntatosecondolivelloCarattere"/>
    <w:autoRedefine/>
    <w:qFormat/>
    <w:rsid w:val="00B86A07"/>
    <w:pPr>
      <w:numPr>
        <w:numId w:val="7"/>
      </w:numPr>
    </w:pPr>
  </w:style>
  <w:style w:type="numbering" w:customStyle="1" w:styleId="aElencoPuntato">
    <w:name w:val="aElenco Puntato"/>
    <w:uiPriority w:val="99"/>
    <w:rsid w:val="000F0677"/>
    <w:pPr>
      <w:numPr>
        <w:numId w:val="4"/>
      </w:numPr>
    </w:pPr>
  </w:style>
  <w:style w:type="paragraph" w:customStyle="1" w:styleId="Stile9">
    <w:name w:val="Stile9"/>
    <w:basedOn w:val="ListParagraph"/>
    <w:rsid w:val="007E350F"/>
    <w:pPr>
      <w:numPr>
        <w:numId w:val="5"/>
      </w:numPr>
      <w:spacing w:before="120" w:line="240" w:lineRule="auto"/>
    </w:pPr>
  </w:style>
  <w:style w:type="paragraph" w:styleId="List">
    <w:name w:val="List"/>
    <w:basedOn w:val="Normal"/>
    <w:uiPriority w:val="99"/>
    <w:unhideWhenUsed/>
    <w:rsid w:val="00457006"/>
    <w:pPr>
      <w:spacing w:after="160" w:line="259" w:lineRule="auto"/>
      <w:ind w:left="283" w:hanging="283"/>
      <w:contextualSpacing/>
    </w:pPr>
    <w:rPr>
      <w:rFonts w:eastAsiaTheme="minorEastAsia" w:cstheme="minorBidi"/>
      <w:sz w:val="20"/>
      <w:szCs w:val="22"/>
      <w:lang w:val="en-US"/>
    </w:rPr>
  </w:style>
  <w:style w:type="table" w:styleId="TableGridLight">
    <w:name w:val="Grid Table Light"/>
    <w:basedOn w:val="TableNormal"/>
    <w:uiPriority w:val="40"/>
    <w:rsid w:val="0099626D"/>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uiPriority w:val="32"/>
    <w:qFormat/>
    <w:rsid w:val="0099626D"/>
    <w:rPr>
      <w:smallCaps/>
      <w:spacing w:val="5"/>
      <w:u w:val="single"/>
    </w:rPr>
  </w:style>
  <w:style w:type="paragraph" w:styleId="Caption">
    <w:name w:val="caption"/>
    <w:basedOn w:val="Normal"/>
    <w:next w:val="Normal"/>
    <w:uiPriority w:val="35"/>
    <w:semiHidden/>
    <w:unhideWhenUsed/>
    <w:rsid w:val="0099626D"/>
    <w:pPr>
      <w:spacing w:after="200" w:line="276" w:lineRule="auto"/>
    </w:pPr>
    <w:rPr>
      <w:rFonts w:asciiTheme="minorHAnsi" w:eastAsiaTheme="minorEastAsia" w:hAnsiTheme="minorHAnsi" w:cstheme="minorBidi"/>
      <w:caps/>
      <w:spacing w:val="10"/>
      <w:sz w:val="18"/>
      <w:szCs w:val="18"/>
      <w:lang w:val="en-US"/>
    </w:rPr>
  </w:style>
  <w:style w:type="character" w:customStyle="1" w:styleId="apple-converted-space">
    <w:name w:val="apple-converted-space"/>
    <w:basedOn w:val="DefaultParagraphFont"/>
    <w:rsid w:val="0099626D"/>
  </w:style>
  <w:style w:type="character" w:customStyle="1" w:styleId="UnresolvedMention1">
    <w:name w:val="Unresolved Mention1"/>
    <w:basedOn w:val="DefaultParagraphFont"/>
    <w:uiPriority w:val="99"/>
    <w:semiHidden/>
    <w:unhideWhenUsed/>
    <w:rsid w:val="0099626D"/>
    <w:rPr>
      <w:color w:val="808080"/>
      <w:shd w:val="clear" w:color="auto" w:fill="E6E6E6"/>
    </w:rPr>
  </w:style>
  <w:style w:type="paragraph" w:customStyle="1" w:styleId="ElencoPuntatoTerzolivello">
    <w:name w:val="Elenco Puntato Terzo livello"/>
    <w:basedOn w:val="ElencoPuntatosecondolivello"/>
    <w:link w:val="ElencoPuntatoTerzolivelloCarattere"/>
    <w:autoRedefine/>
    <w:qFormat/>
    <w:rsid w:val="00B86A07"/>
    <w:pPr>
      <w:ind w:left="2484"/>
    </w:pPr>
  </w:style>
  <w:style w:type="character" w:customStyle="1" w:styleId="ElencoPuntatoCarattere">
    <w:name w:val="Elenco Puntato Carattere"/>
    <w:basedOn w:val="DefaultParagraphFont"/>
    <w:link w:val="ElencoPuntato"/>
    <w:rsid w:val="00C551EC"/>
    <w:rPr>
      <w:rFonts w:cs="Lucida Sans Unicode"/>
      <w:sz w:val="22"/>
      <w:szCs w:val="20"/>
    </w:rPr>
  </w:style>
  <w:style w:type="character" w:customStyle="1" w:styleId="ElencoPuntatosecondolivelloCarattere">
    <w:name w:val="Elenco Puntato secondo livello Carattere"/>
    <w:basedOn w:val="ElencoPuntatoCarattere"/>
    <w:link w:val="ElencoPuntatosecondolivello"/>
    <w:rsid w:val="00B86A07"/>
    <w:rPr>
      <w:rFonts w:ascii="Lucida Sans Unicode" w:eastAsia="Times New Roman" w:hAnsi="Lucida Sans Unicode" w:cs="Times New Roman"/>
      <w:sz w:val="20"/>
      <w:szCs w:val="22"/>
      <w:lang w:val="en-US"/>
    </w:rPr>
  </w:style>
  <w:style w:type="character" w:customStyle="1" w:styleId="ElencoPuntatoTerzolivelloCarattere">
    <w:name w:val="Elenco Puntato Terzo livello Carattere"/>
    <w:basedOn w:val="ElencoPuntatosecondolivelloCarattere"/>
    <w:link w:val="ElencoPuntatoTerzolivello"/>
    <w:rsid w:val="00B86A07"/>
    <w:rPr>
      <w:rFonts w:ascii="Lucida Sans Unicode" w:eastAsia="Times New Roman" w:hAnsi="Lucida Sans Unicode" w:cs="Times New Roman"/>
      <w:sz w:val="20"/>
      <w:szCs w:val="22"/>
      <w:lang w:val="en-US"/>
    </w:rPr>
  </w:style>
  <w:style w:type="table" w:styleId="PlainTable2">
    <w:name w:val="Plain Table 2"/>
    <w:basedOn w:val="TableNormal"/>
    <w:uiPriority w:val="42"/>
    <w:rsid w:val="009929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92922"/>
    <w:pPr>
      <w:spacing w:after="0" w:line="240" w:lineRule="auto"/>
    </w:pPr>
    <w:tblPr>
      <w:tblStyleRowBandSize w:val="1"/>
      <w:tblStyleColBandSize w:val="1"/>
      <w:tblBorders>
        <w:top w:val="single" w:sz="4" w:space="0" w:color="8BDEFF" w:themeColor="accent1" w:themeTint="66"/>
        <w:left w:val="single" w:sz="4" w:space="0" w:color="8BDEFF" w:themeColor="accent1" w:themeTint="66"/>
        <w:bottom w:val="single" w:sz="4" w:space="0" w:color="8BDEFF" w:themeColor="accent1" w:themeTint="66"/>
        <w:right w:val="single" w:sz="4" w:space="0" w:color="8BDEFF" w:themeColor="accent1" w:themeTint="66"/>
        <w:insideH w:val="single" w:sz="4" w:space="0" w:color="8BDEFF" w:themeColor="accent1" w:themeTint="66"/>
        <w:insideV w:val="single" w:sz="4" w:space="0" w:color="8BDEFF" w:themeColor="accent1" w:themeTint="66"/>
      </w:tblBorders>
    </w:tblPr>
    <w:tblStylePr w:type="firstRow">
      <w:rPr>
        <w:b/>
        <w:bCs/>
      </w:rPr>
      <w:tblPr/>
      <w:tcPr>
        <w:tcBorders>
          <w:bottom w:val="single" w:sz="12" w:space="0" w:color="51CDFF" w:themeColor="accent1" w:themeTint="99"/>
        </w:tcBorders>
      </w:tcPr>
    </w:tblStylePr>
    <w:tblStylePr w:type="lastRow">
      <w:rPr>
        <w:b/>
        <w:bCs/>
      </w:rPr>
      <w:tblPr/>
      <w:tcPr>
        <w:tcBorders>
          <w:top w:val="double" w:sz="2" w:space="0" w:color="51CDFF" w:themeColor="accent1" w:themeTint="99"/>
        </w:tcBorders>
      </w:tcPr>
    </w:tblStylePr>
    <w:tblStylePr w:type="firstCol">
      <w:rPr>
        <w:b/>
        <w:bCs/>
      </w:rPr>
    </w:tblStylePr>
    <w:tblStylePr w:type="lastCol">
      <w:rPr>
        <w:b/>
        <w:bCs/>
      </w:rPr>
    </w:tblStylePr>
  </w:style>
  <w:style w:type="paragraph" w:customStyle="1" w:styleId="Condizioni-title">
    <w:name w:val="Condizioni - title"/>
    <w:basedOn w:val="Condizioni"/>
    <w:link w:val="Condizioni-titleChar"/>
    <w:qFormat/>
    <w:rsid w:val="00DC4605"/>
    <w:pPr>
      <w:spacing w:line="276" w:lineRule="auto"/>
      <w:jc w:val="left"/>
    </w:pPr>
    <w:rPr>
      <w:b w:val="0"/>
      <w:sz w:val="14"/>
    </w:rPr>
  </w:style>
  <w:style w:type="character" w:customStyle="1" w:styleId="Condizioni-titleChar">
    <w:name w:val="Condizioni - title Char"/>
    <w:basedOn w:val="CondizioniChar"/>
    <w:link w:val="Condizioni-title"/>
    <w:rsid w:val="00DC4605"/>
    <w:rPr>
      <w:rFonts w:ascii="Lucida Sans Unicode" w:eastAsiaTheme="minorEastAsia" w:hAnsi="Lucida Sans Unicode"/>
      <w:b w:val="0"/>
      <w:bCs/>
      <w:sz w:val="14"/>
      <w:szCs w:val="18"/>
    </w:rPr>
  </w:style>
  <w:style w:type="numbering" w:customStyle="1" w:styleId="Bulletlist">
    <w:name w:val="Bullet list"/>
    <w:basedOn w:val="NoList"/>
    <w:rsid w:val="00DC4605"/>
    <w:pPr>
      <w:numPr>
        <w:numId w:val="8"/>
      </w:numPr>
    </w:pPr>
  </w:style>
  <w:style w:type="paragraph" w:customStyle="1" w:styleId="CorpoBlocco">
    <w:name w:val="CorpoBlocco"/>
    <w:basedOn w:val="Normal"/>
    <w:uiPriority w:val="99"/>
    <w:rsid w:val="00DC4605"/>
    <w:pPr>
      <w:keepLines/>
      <w:tabs>
        <w:tab w:val="left" w:pos="2268"/>
      </w:tabs>
      <w:spacing w:before="240" w:line="288" w:lineRule="auto"/>
      <w:ind w:left="1134" w:right="1134"/>
      <w:jc w:val="both"/>
    </w:pPr>
    <w:rPr>
      <w:rFonts w:ascii="Arial" w:hAnsi="Arial"/>
      <w:sz w:val="20"/>
      <w:szCs w:val="20"/>
    </w:rPr>
  </w:style>
  <w:style w:type="table" w:customStyle="1" w:styleId="Grigliatabellachiara1">
    <w:name w:val="Griglia tabella chiara1"/>
    <w:basedOn w:val="TableNormal"/>
    <w:uiPriority w:val="40"/>
    <w:rsid w:val="00DC4605"/>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basedOn w:val="Normal"/>
    <w:link w:val="TabletextChar"/>
    <w:qFormat/>
    <w:rsid w:val="00C504AD"/>
    <w:rPr>
      <w:sz w:val="20"/>
      <w:szCs w:val="20"/>
    </w:rPr>
  </w:style>
  <w:style w:type="character" w:customStyle="1" w:styleId="TabletextChar">
    <w:name w:val="Table text Char"/>
    <w:basedOn w:val="DefaultParagraphFont"/>
    <w:link w:val="Tabletext"/>
    <w:rsid w:val="00C504AD"/>
    <w:rPr>
      <w:rFonts w:ascii="Nirmala UI" w:eastAsia="Times New Roman" w:hAnsi="Nirmala UI" w:cs="Times New Roman"/>
      <w:sz w:val="20"/>
      <w:szCs w:val="20"/>
      <w:lang w:eastAsia="it-IT"/>
    </w:rPr>
  </w:style>
  <w:style w:type="table" w:customStyle="1" w:styleId="MyTableStyle">
    <w:name w:val="MyTableStyle"/>
    <w:basedOn w:val="TableProfessional"/>
    <w:uiPriority w:val="99"/>
    <w:qFormat/>
    <w:rsid w:val="00DC4605"/>
    <w:pPr>
      <w:spacing w:after="0"/>
      <w:jc w:val="left"/>
    </w:pPr>
    <w:rPr>
      <w:sz w:val="20"/>
    </w:rPr>
    <w:tblPr>
      <w:tblStyleRowBandSize w:val="1"/>
      <w:tblStyleColBandSize w:val="1"/>
    </w:tblPr>
    <w:tcPr>
      <w:tcMar>
        <w:top w:w="40" w:type="dxa"/>
        <w:left w:w="40" w:type="dxa"/>
        <w:bottom w:w="40" w:type="dxa"/>
        <w:right w:w="40" w:type="dxa"/>
      </w:tcMar>
    </w:tcPr>
    <w:tblStylePr w:type="firstRow">
      <w:pPr>
        <w:keepNext/>
        <w:wordWrap/>
      </w:pPr>
      <w:rPr>
        <w:b/>
        <w:bCs/>
        <w:i w:val="0"/>
        <w:color w:val="auto"/>
      </w:rPr>
      <w:tblPr/>
      <w:tcPr>
        <w:tcBorders>
          <w:tl2br w:val="none" w:sz="0" w:space="0" w:color="auto"/>
          <w:tr2bl w:val="none" w:sz="0" w:space="0" w:color="auto"/>
        </w:tcBorders>
        <w:shd w:val="solid" w:color="000000" w:fill="FFFFFF"/>
      </w:tcPr>
    </w:tblStylePr>
  </w:style>
  <w:style w:type="character" w:customStyle="1" w:styleId="Menzionenonrisolta1">
    <w:name w:val="Menzione non risolta1"/>
    <w:basedOn w:val="DefaultParagraphFont"/>
    <w:uiPriority w:val="99"/>
    <w:semiHidden/>
    <w:unhideWhenUsed/>
    <w:rsid w:val="00DC4605"/>
    <w:rPr>
      <w:color w:val="808080"/>
      <w:shd w:val="clear" w:color="auto" w:fill="E6E6E6"/>
    </w:rPr>
  </w:style>
  <w:style w:type="paragraph" w:customStyle="1" w:styleId="TableParagraph">
    <w:name w:val="Table Paragraph"/>
    <w:basedOn w:val="Normal"/>
    <w:uiPriority w:val="1"/>
    <w:qFormat/>
    <w:rsid w:val="00457006"/>
    <w:pPr>
      <w:widowControl w:val="0"/>
      <w:autoSpaceDE w:val="0"/>
      <w:autoSpaceDN w:val="0"/>
      <w:ind w:left="200"/>
    </w:pPr>
    <w:rPr>
      <w:rFonts w:eastAsia="Lucida Sans Unicode" w:cs="Lucida Sans Unicode"/>
      <w:szCs w:val="22"/>
      <w:lang w:val="en-GB" w:eastAsia="en-GB" w:bidi="en-GB"/>
    </w:rPr>
  </w:style>
  <w:style w:type="paragraph" w:styleId="Bibliography">
    <w:name w:val="Bibliography"/>
    <w:basedOn w:val="Normal"/>
    <w:next w:val="Normal"/>
    <w:uiPriority w:val="37"/>
    <w:semiHidden/>
    <w:unhideWhenUsed/>
    <w:rsid w:val="0099294D"/>
    <w:pPr>
      <w:spacing w:after="160" w:line="259" w:lineRule="auto"/>
    </w:pPr>
    <w:rPr>
      <w:rFonts w:ascii="Lucida Sans Unicode" w:eastAsiaTheme="minorEastAsia" w:hAnsi="Lucida Sans Unicode" w:cstheme="minorBidi"/>
      <w:sz w:val="20"/>
      <w:szCs w:val="22"/>
      <w:lang w:val="en-US"/>
    </w:rPr>
  </w:style>
  <w:style w:type="paragraph" w:styleId="BlockText">
    <w:name w:val="Block Text"/>
    <w:basedOn w:val="Normal"/>
    <w:uiPriority w:val="99"/>
    <w:semiHidden/>
    <w:unhideWhenUsed/>
    <w:rsid w:val="0099294D"/>
    <w:pPr>
      <w:pBdr>
        <w:top w:val="single" w:sz="2" w:space="10" w:color="009FDD" w:themeColor="accent1"/>
        <w:left w:val="single" w:sz="2" w:space="10" w:color="009FDD" w:themeColor="accent1"/>
        <w:bottom w:val="single" w:sz="2" w:space="10" w:color="009FDD" w:themeColor="accent1"/>
        <w:right w:val="single" w:sz="2" w:space="10" w:color="009FDD" w:themeColor="accent1"/>
      </w:pBdr>
      <w:spacing w:after="160" w:line="259" w:lineRule="auto"/>
      <w:ind w:left="1152" w:right="1152"/>
    </w:pPr>
    <w:rPr>
      <w:rFonts w:asciiTheme="minorHAnsi" w:eastAsiaTheme="minorEastAsia" w:hAnsiTheme="minorHAnsi" w:cstheme="minorBidi"/>
      <w:i/>
      <w:iCs/>
      <w:color w:val="009FDD" w:themeColor="accent1"/>
      <w:sz w:val="20"/>
      <w:szCs w:val="22"/>
      <w:lang w:val="en-US"/>
    </w:rPr>
  </w:style>
  <w:style w:type="paragraph" w:styleId="BodyText2">
    <w:name w:val="Body Text 2"/>
    <w:basedOn w:val="Normal"/>
    <w:link w:val="BodyText2Char"/>
    <w:uiPriority w:val="99"/>
    <w:semiHidden/>
    <w:unhideWhenUsed/>
    <w:rsid w:val="0099294D"/>
    <w:pPr>
      <w:spacing w:after="120" w:line="480" w:lineRule="auto"/>
    </w:pPr>
    <w:rPr>
      <w:rFonts w:ascii="Lucida Sans Unicode" w:eastAsiaTheme="minorEastAsia" w:hAnsi="Lucida Sans Unicode" w:cstheme="minorBidi"/>
      <w:sz w:val="20"/>
      <w:szCs w:val="22"/>
      <w:lang w:val="en-US"/>
    </w:rPr>
  </w:style>
  <w:style w:type="character" w:customStyle="1" w:styleId="BodyText2Char">
    <w:name w:val="Body Text 2 Char"/>
    <w:basedOn w:val="DefaultParagraphFont"/>
    <w:link w:val="BodyText2"/>
    <w:uiPriority w:val="99"/>
    <w:semiHidden/>
    <w:rsid w:val="0099294D"/>
    <w:rPr>
      <w:rFonts w:ascii="Lucida Sans Unicode" w:eastAsiaTheme="minorEastAsia" w:hAnsi="Lucida Sans Unicode"/>
      <w:sz w:val="20"/>
      <w:lang w:val="en-US"/>
    </w:rPr>
  </w:style>
  <w:style w:type="paragraph" w:styleId="BodyText3">
    <w:name w:val="Body Text 3"/>
    <w:basedOn w:val="Normal"/>
    <w:link w:val="BodyText3Char"/>
    <w:uiPriority w:val="99"/>
    <w:semiHidden/>
    <w:unhideWhenUsed/>
    <w:rsid w:val="0099294D"/>
    <w:pPr>
      <w:spacing w:after="120" w:line="259" w:lineRule="auto"/>
    </w:pPr>
    <w:rPr>
      <w:rFonts w:ascii="Lucida Sans Unicode" w:eastAsiaTheme="minorEastAsia" w:hAnsi="Lucida Sans Unicode" w:cstheme="minorBidi"/>
      <w:sz w:val="16"/>
      <w:szCs w:val="16"/>
      <w:lang w:val="en-US"/>
    </w:rPr>
  </w:style>
  <w:style w:type="character" w:customStyle="1" w:styleId="BodyText3Char">
    <w:name w:val="Body Text 3 Char"/>
    <w:basedOn w:val="DefaultParagraphFont"/>
    <w:link w:val="BodyText3"/>
    <w:uiPriority w:val="99"/>
    <w:semiHidden/>
    <w:rsid w:val="0099294D"/>
    <w:rPr>
      <w:rFonts w:ascii="Lucida Sans Unicode" w:eastAsiaTheme="minorEastAsia" w:hAnsi="Lucida Sans Unicode"/>
      <w:sz w:val="16"/>
      <w:szCs w:val="16"/>
      <w:lang w:val="en-US"/>
    </w:rPr>
  </w:style>
  <w:style w:type="paragraph" w:styleId="BodyTextFirstIndent">
    <w:name w:val="Body Text First Indent"/>
    <w:basedOn w:val="BodyText"/>
    <w:link w:val="BodyTextFirstIndentChar"/>
    <w:uiPriority w:val="99"/>
    <w:semiHidden/>
    <w:unhideWhenUsed/>
    <w:rsid w:val="0099294D"/>
    <w:pPr>
      <w:spacing w:after="160"/>
      <w:ind w:firstLine="360"/>
    </w:pPr>
  </w:style>
  <w:style w:type="character" w:customStyle="1" w:styleId="BodyTextFirstIndentChar">
    <w:name w:val="Body Text First Indent Char"/>
    <w:basedOn w:val="BodyTextChar"/>
    <w:link w:val="BodyTextFirstIndent"/>
    <w:uiPriority w:val="99"/>
    <w:semiHidden/>
    <w:rsid w:val="0099294D"/>
    <w:rPr>
      <w:rFonts w:ascii="Lucida Sans Unicode" w:eastAsiaTheme="minorEastAsia" w:hAnsi="Lucida Sans Unicode"/>
      <w:sz w:val="20"/>
      <w:lang w:val="en-US"/>
    </w:rPr>
  </w:style>
  <w:style w:type="paragraph" w:styleId="BodyTextIndent">
    <w:name w:val="Body Text Indent"/>
    <w:basedOn w:val="Normal"/>
    <w:link w:val="BodyTextIndentChar"/>
    <w:uiPriority w:val="99"/>
    <w:semiHidden/>
    <w:unhideWhenUsed/>
    <w:rsid w:val="0099294D"/>
    <w:pPr>
      <w:spacing w:after="120" w:line="259" w:lineRule="auto"/>
      <w:ind w:left="283"/>
    </w:pPr>
    <w:rPr>
      <w:rFonts w:ascii="Lucida Sans Unicode" w:eastAsiaTheme="minorEastAsia" w:hAnsi="Lucida Sans Unicode" w:cstheme="minorBidi"/>
      <w:sz w:val="20"/>
      <w:szCs w:val="22"/>
      <w:lang w:val="en-US"/>
    </w:rPr>
  </w:style>
  <w:style w:type="character" w:customStyle="1" w:styleId="BodyTextIndentChar">
    <w:name w:val="Body Text Indent Char"/>
    <w:basedOn w:val="DefaultParagraphFont"/>
    <w:link w:val="BodyTextIndent"/>
    <w:uiPriority w:val="99"/>
    <w:semiHidden/>
    <w:rsid w:val="0099294D"/>
    <w:rPr>
      <w:rFonts w:ascii="Lucida Sans Unicode" w:eastAsiaTheme="minorEastAsia" w:hAnsi="Lucida Sans Unicode"/>
      <w:sz w:val="20"/>
      <w:lang w:val="en-US"/>
    </w:rPr>
  </w:style>
  <w:style w:type="paragraph" w:styleId="BodyTextFirstIndent2">
    <w:name w:val="Body Text First Indent 2"/>
    <w:basedOn w:val="BodyTextIndent"/>
    <w:link w:val="BodyTextFirstIndent2Char"/>
    <w:uiPriority w:val="99"/>
    <w:semiHidden/>
    <w:unhideWhenUsed/>
    <w:rsid w:val="0099294D"/>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99294D"/>
    <w:rPr>
      <w:rFonts w:ascii="Lucida Sans Unicode" w:eastAsiaTheme="minorEastAsia" w:hAnsi="Lucida Sans Unicode"/>
      <w:sz w:val="20"/>
      <w:lang w:val="en-US"/>
    </w:rPr>
  </w:style>
  <w:style w:type="paragraph" w:styleId="BodyTextIndent2">
    <w:name w:val="Body Text Indent 2"/>
    <w:basedOn w:val="Normal"/>
    <w:link w:val="BodyTextIndent2Char"/>
    <w:uiPriority w:val="99"/>
    <w:semiHidden/>
    <w:unhideWhenUsed/>
    <w:rsid w:val="0099294D"/>
    <w:pPr>
      <w:spacing w:after="120" w:line="480" w:lineRule="auto"/>
      <w:ind w:left="283"/>
    </w:pPr>
    <w:rPr>
      <w:rFonts w:ascii="Lucida Sans Unicode" w:eastAsiaTheme="minorEastAsia" w:hAnsi="Lucida Sans Unicode" w:cstheme="minorBidi"/>
      <w:sz w:val="20"/>
      <w:szCs w:val="22"/>
      <w:lang w:val="en-US"/>
    </w:rPr>
  </w:style>
  <w:style w:type="character" w:customStyle="1" w:styleId="BodyTextIndent2Char">
    <w:name w:val="Body Text Indent 2 Char"/>
    <w:basedOn w:val="DefaultParagraphFont"/>
    <w:link w:val="BodyTextIndent2"/>
    <w:uiPriority w:val="99"/>
    <w:semiHidden/>
    <w:rsid w:val="0099294D"/>
    <w:rPr>
      <w:rFonts w:ascii="Lucida Sans Unicode" w:eastAsiaTheme="minorEastAsia" w:hAnsi="Lucida Sans Unicode"/>
      <w:sz w:val="20"/>
      <w:lang w:val="en-US"/>
    </w:rPr>
  </w:style>
  <w:style w:type="paragraph" w:styleId="BodyTextIndent3">
    <w:name w:val="Body Text Indent 3"/>
    <w:basedOn w:val="Normal"/>
    <w:link w:val="BodyTextIndent3Char"/>
    <w:uiPriority w:val="99"/>
    <w:semiHidden/>
    <w:unhideWhenUsed/>
    <w:rsid w:val="0099294D"/>
    <w:pPr>
      <w:spacing w:after="120" w:line="259" w:lineRule="auto"/>
      <w:ind w:left="283"/>
    </w:pPr>
    <w:rPr>
      <w:rFonts w:ascii="Lucida Sans Unicode" w:eastAsiaTheme="minorEastAsia" w:hAnsi="Lucida Sans Unicode" w:cstheme="minorBidi"/>
      <w:sz w:val="16"/>
      <w:szCs w:val="16"/>
      <w:lang w:val="en-US"/>
    </w:rPr>
  </w:style>
  <w:style w:type="character" w:customStyle="1" w:styleId="BodyTextIndent3Char">
    <w:name w:val="Body Text Indent 3 Char"/>
    <w:basedOn w:val="DefaultParagraphFont"/>
    <w:link w:val="BodyTextIndent3"/>
    <w:uiPriority w:val="99"/>
    <w:semiHidden/>
    <w:rsid w:val="0099294D"/>
    <w:rPr>
      <w:rFonts w:ascii="Lucida Sans Unicode" w:eastAsiaTheme="minorEastAsia" w:hAnsi="Lucida Sans Unicode"/>
      <w:sz w:val="16"/>
      <w:szCs w:val="16"/>
      <w:lang w:val="en-US"/>
    </w:rPr>
  </w:style>
  <w:style w:type="paragraph" w:styleId="Closing">
    <w:name w:val="Closing"/>
    <w:basedOn w:val="Normal"/>
    <w:link w:val="ClosingChar"/>
    <w:uiPriority w:val="99"/>
    <w:semiHidden/>
    <w:unhideWhenUsed/>
    <w:rsid w:val="0099294D"/>
    <w:pPr>
      <w:ind w:left="4252"/>
    </w:pPr>
    <w:rPr>
      <w:rFonts w:ascii="Lucida Sans Unicode" w:eastAsiaTheme="minorEastAsia" w:hAnsi="Lucida Sans Unicode" w:cstheme="minorBidi"/>
      <w:sz w:val="20"/>
      <w:szCs w:val="22"/>
      <w:lang w:val="en-US"/>
    </w:rPr>
  </w:style>
  <w:style w:type="character" w:customStyle="1" w:styleId="ClosingChar">
    <w:name w:val="Closing Char"/>
    <w:basedOn w:val="DefaultParagraphFont"/>
    <w:link w:val="Closing"/>
    <w:uiPriority w:val="99"/>
    <w:semiHidden/>
    <w:rsid w:val="0099294D"/>
    <w:rPr>
      <w:rFonts w:ascii="Lucida Sans Unicode" w:eastAsiaTheme="minorEastAsia" w:hAnsi="Lucida Sans Unicode"/>
      <w:sz w:val="20"/>
      <w:lang w:val="en-US"/>
    </w:rPr>
  </w:style>
  <w:style w:type="paragraph" w:styleId="Date">
    <w:name w:val="Date"/>
    <w:basedOn w:val="Normal"/>
    <w:next w:val="Normal"/>
    <w:link w:val="DateChar"/>
    <w:uiPriority w:val="99"/>
    <w:semiHidden/>
    <w:unhideWhenUsed/>
    <w:rsid w:val="0099294D"/>
    <w:pPr>
      <w:spacing w:after="160" w:line="259" w:lineRule="auto"/>
    </w:pPr>
    <w:rPr>
      <w:rFonts w:ascii="Lucida Sans Unicode" w:eastAsiaTheme="minorEastAsia" w:hAnsi="Lucida Sans Unicode" w:cstheme="minorBidi"/>
      <w:sz w:val="20"/>
      <w:szCs w:val="22"/>
      <w:lang w:val="en-US"/>
    </w:rPr>
  </w:style>
  <w:style w:type="character" w:customStyle="1" w:styleId="DateChar">
    <w:name w:val="Date Char"/>
    <w:basedOn w:val="DefaultParagraphFont"/>
    <w:link w:val="Date"/>
    <w:uiPriority w:val="99"/>
    <w:semiHidden/>
    <w:rsid w:val="0099294D"/>
    <w:rPr>
      <w:rFonts w:ascii="Lucida Sans Unicode" w:eastAsiaTheme="minorEastAsia" w:hAnsi="Lucida Sans Unicode"/>
      <w:sz w:val="20"/>
      <w:lang w:val="en-US"/>
    </w:rPr>
  </w:style>
  <w:style w:type="paragraph" w:styleId="DocumentMap">
    <w:name w:val="Document Map"/>
    <w:basedOn w:val="Normal"/>
    <w:link w:val="DocumentMapChar"/>
    <w:uiPriority w:val="99"/>
    <w:semiHidden/>
    <w:unhideWhenUsed/>
    <w:rsid w:val="0099294D"/>
    <w:rPr>
      <w:rFonts w:ascii="Segoe UI" w:eastAsiaTheme="minorEastAsia" w:hAnsi="Segoe UI" w:cs="Segoe UI"/>
      <w:sz w:val="16"/>
      <w:szCs w:val="16"/>
      <w:lang w:val="en-US"/>
    </w:rPr>
  </w:style>
  <w:style w:type="character" w:customStyle="1" w:styleId="DocumentMapChar">
    <w:name w:val="Document Map Char"/>
    <w:basedOn w:val="DefaultParagraphFont"/>
    <w:link w:val="DocumentMap"/>
    <w:uiPriority w:val="99"/>
    <w:semiHidden/>
    <w:rsid w:val="0099294D"/>
    <w:rPr>
      <w:rFonts w:ascii="Segoe UI" w:eastAsiaTheme="minorEastAsia" w:hAnsi="Segoe UI" w:cs="Segoe UI"/>
      <w:sz w:val="16"/>
      <w:szCs w:val="16"/>
      <w:lang w:val="en-US"/>
    </w:rPr>
  </w:style>
  <w:style w:type="paragraph" w:styleId="EmailSignature">
    <w:name w:val="E-mail Signature"/>
    <w:basedOn w:val="Normal"/>
    <w:link w:val="EmailSignatureChar"/>
    <w:uiPriority w:val="99"/>
    <w:semiHidden/>
    <w:unhideWhenUsed/>
    <w:rsid w:val="0099294D"/>
    <w:rPr>
      <w:rFonts w:ascii="Lucida Sans Unicode" w:eastAsiaTheme="minorEastAsia" w:hAnsi="Lucida Sans Unicode" w:cstheme="minorBidi"/>
      <w:sz w:val="20"/>
      <w:szCs w:val="22"/>
      <w:lang w:val="en-US"/>
    </w:rPr>
  </w:style>
  <w:style w:type="character" w:customStyle="1" w:styleId="EmailSignatureChar">
    <w:name w:val="Email Signature Char"/>
    <w:basedOn w:val="DefaultParagraphFont"/>
    <w:link w:val="EmailSignature"/>
    <w:uiPriority w:val="99"/>
    <w:semiHidden/>
    <w:rsid w:val="0099294D"/>
    <w:rPr>
      <w:rFonts w:ascii="Lucida Sans Unicode" w:eastAsiaTheme="minorEastAsia" w:hAnsi="Lucida Sans Unicode"/>
      <w:sz w:val="20"/>
      <w:lang w:val="en-US"/>
    </w:rPr>
  </w:style>
  <w:style w:type="paragraph" w:styleId="EndnoteText">
    <w:name w:val="endnote text"/>
    <w:basedOn w:val="Normal"/>
    <w:link w:val="EndnoteTextChar"/>
    <w:uiPriority w:val="99"/>
    <w:semiHidden/>
    <w:unhideWhenUsed/>
    <w:rsid w:val="0099294D"/>
    <w:rPr>
      <w:rFonts w:ascii="Lucida Sans Unicode" w:eastAsiaTheme="minorEastAsia" w:hAnsi="Lucida Sans Unicode" w:cstheme="minorBidi"/>
      <w:sz w:val="20"/>
      <w:szCs w:val="20"/>
      <w:lang w:val="en-US"/>
    </w:rPr>
  </w:style>
  <w:style w:type="character" w:customStyle="1" w:styleId="EndnoteTextChar">
    <w:name w:val="Endnote Text Char"/>
    <w:basedOn w:val="DefaultParagraphFont"/>
    <w:link w:val="EndnoteText"/>
    <w:uiPriority w:val="99"/>
    <w:semiHidden/>
    <w:rsid w:val="0099294D"/>
    <w:rPr>
      <w:rFonts w:ascii="Lucida Sans Unicode" w:eastAsiaTheme="minorEastAsia" w:hAnsi="Lucida Sans Unicode"/>
      <w:sz w:val="20"/>
      <w:szCs w:val="20"/>
      <w:lang w:val="en-US"/>
    </w:rPr>
  </w:style>
  <w:style w:type="paragraph" w:styleId="EnvelopeAddress">
    <w:name w:val="envelope address"/>
    <w:basedOn w:val="Normal"/>
    <w:uiPriority w:val="99"/>
    <w:semiHidden/>
    <w:unhideWhenUsed/>
    <w:rsid w:val="0099294D"/>
    <w:pPr>
      <w:framePr w:w="7920" w:h="1980" w:hRule="exact" w:hSpace="180" w:wrap="auto" w:hAnchor="page" w:xAlign="center" w:yAlign="bottom"/>
      <w:ind w:left="2880"/>
    </w:pPr>
    <w:rPr>
      <w:rFonts w:asciiTheme="majorHAnsi" w:eastAsiaTheme="majorEastAsia" w:hAnsiTheme="majorHAnsi" w:cstheme="majorBidi"/>
      <w:lang w:val="en-US"/>
    </w:rPr>
  </w:style>
  <w:style w:type="paragraph" w:styleId="EnvelopeReturn">
    <w:name w:val="envelope return"/>
    <w:basedOn w:val="Normal"/>
    <w:uiPriority w:val="99"/>
    <w:semiHidden/>
    <w:unhideWhenUsed/>
    <w:rsid w:val="0099294D"/>
    <w:rPr>
      <w:rFonts w:asciiTheme="majorHAnsi" w:eastAsiaTheme="majorEastAsia" w:hAnsiTheme="majorHAnsi" w:cstheme="majorBidi"/>
      <w:sz w:val="20"/>
      <w:szCs w:val="20"/>
      <w:lang w:val="en-US"/>
    </w:rPr>
  </w:style>
  <w:style w:type="paragraph" w:styleId="HTMLAddress">
    <w:name w:val="HTML Address"/>
    <w:basedOn w:val="Normal"/>
    <w:link w:val="HTMLAddressChar"/>
    <w:uiPriority w:val="99"/>
    <w:semiHidden/>
    <w:unhideWhenUsed/>
    <w:rsid w:val="0099294D"/>
    <w:rPr>
      <w:rFonts w:ascii="Lucida Sans Unicode" w:eastAsiaTheme="minorEastAsia" w:hAnsi="Lucida Sans Unicode" w:cstheme="minorBidi"/>
      <w:i/>
      <w:iCs/>
      <w:sz w:val="20"/>
      <w:szCs w:val="22"/>
      <w:lang w:val="en-US"/>
    </w:rPr>
  </w:style>
  <w:style w:type="character" w:customStyle="1" w:styleId="HTMLAddressChar">
    <w:name w:val="HTML Address Char"/>
    <w:basedOn w:val="DefaultParagraphFont"/>
    <w:link w:val="HTMLAddress"/>
    <w:uiPriority w:val="99"/>
    <w:semiHidden/>
    <w:rsid w:val="0099294D"/>
    <w:rPr>
      <w:rFonts w:ascii="Lucida Sans Unicode" w:eastAsiaTheme="minorEastAsia" w:hAnsi="Lucida Sans Unicode"/>
      <w:i/>
      <w:iCs/>
      <w:sz w:val="20"/>
      <w:lang w:val="en-US"/>
    </w:rPr>
  </w:style>
  <w:style w:type="paragraph" w:styleId="HTMLPreformatted">
    <w:name w:val="HTML Preformatted"/>
    <w:basedOn w:val="Normal"/>
    <w:link w:val="HTMLPreformattedChar"/>
    <w:uiPriority w:val="99"/>
    <w:semiHidden/>
    <w:unhideWhenUsed/>
    <w:rsid w:val="0099294D"/>
    <w:rPr>
      <w:rFonts w:ascii="Consolas" w:eastAsiaTheme="minorEastAsia" w:hAnsi="Consolas" w:cstheme="minorBidi"/>
      <w:sz w:val="20"/>
      <w:szCs w:val="20"/>
      <w:lang w:val="en-US"/>
    </w:rPr>
  </w:style>
  <w:style w:type="character" w:customStyle="1" w:styleId="HTMLPreformattedChar">
    <w:name w:val="HTML Preformatted Char"/>
    <w:basedOn w:val="DefaultParagraphFont"/>
    <w:link w:val="HTMLPreformatted"/>
    <w:uiPriority w:val="99"/>
    <w:semiHidden/>
    <w:rsid w:val="0099294D"/>
    <w:rPr>
      <w:rFonts w:ascii="Consolas" w:eastAsiaTheme="minorEastAsia" w:hAnsi="Consolas"/>
      <w:sz w:val="20"/>
      <w:szCs w:val="20"/>
      <w:lang w:val="en-US"/>
    </w:rPr>
  </w:style>
  <w:style w:type="paragraph" w:styleId="Index2">
    <w:name w:val="index 2"/>
    <w:basedOn w:val="Normal"/>
    <w:next w:val="Normal"/>
    <w:autoRedefine/>
    <w:uiPriority w:val="99"/>
    <w:semiHidden/>
    <w:unhideWhenUsed/>
    <w:rsid w:val="0099294D"/>
    <w:pPr>
      <w:ind w:left="400" w:hanging="200"/>
    </w:pPr>
    <w:rPr>
      <w:rFonts w:ascii="Lucida Sans Unicode" w:eastAsiaTheme="minorEastAsia" w:hAnsi="Lucida Sans Unicode" w:cstheme="minorBidi"/>
      <w:sz w:val="20"/>
      <w:szCs w:val="22"/>
      <w:lang w:val="en-US"/>
    </w:rPr>
  </w:style>
  <w:style w:type="paragraph" w:styleId="Index3">
    <w:name w:val="index 3"/>
    <w:basedOn w:val="Normal"/>
    <w:next w:val="Normal"/>
    <w:autoRedefine/>
    <w:uiPriority w:val="99"/>
    <w:semiHidden/>
    <w:unhideWhenUsed/>
    <w:rsid w:val="0099294D"/>
    <w:pPr>
      <w:ind w:left="600" w:hanging="200"/>
    </w:pPr>
    <w:rPr>
      <w:rFonts w:ascii="Lucida Sans Unicode" w:eastAsiaTheme="minorEastAsia" w:hAnsi="Lucida Sans Unicode" w:cstheme="minorBidi"/>
      <w:sz w:val="20"/>
      <w:szCs w:val="22"/>
      <w:lang w:val="en-US"/>
    </w:rPr>
  </w:style>
  <w:style w:type="paragraph" w:styleId="Index4">
    <w:name w:val="index 4"/>
    <w:basedOn w:val="Normal"/>
    <w:next w:val="Normal"/>
    <w:autoRedefine/>
    <w:uiPriority w:val="99"/>
    <w:semiHidden/>
    <w:unhideWhenUsed/>
    <w:rsid w:val="0099294D"/>
    <w:pPr>
      <w:ind w:left="800" w:hanging="200"/>
    </w:pPr>
    <w:rPr>
      <w:rFonts w:ascii="Lucida Sans Unicode" w:eastAsiaTheme="minorEastAsia" w:hAnsi="Lucida Sans Unicode" w:cstheme="minorBidi"/>
      <w:sz w:val="20"/>
      <w:szCs w:val="22"/>
      <w:lang w:val="en-US"/>
    </w:rPr>
  </w:style>
  <w:style w:type="paragraph" w:styleId="Index5">
    <w:name w:val="index 5"/>
    <w:basedOn w:val="Normal"/>
    <w:next w:val="Normal"/>
    <w:autoRedefine/>
    <w:uiPriority w:val="99"/>
    <w:semiHidden/>
    <w:unhideWhenUsed/>
    <w:rsid w:val="0099294D"/>
    <w:pPr>
      <w:ind w:left="1000" w:hanging="200"/>
    </w:pPr>
    <w:rPr>
      <w:rFonts w:ascii="Lucida Sans Unicode" w:eastAsiaTheme="minorEastAsia" w:hAnsi="Lucida Sans Unicode" w:cstheme="minorBidi"/>
      <w:sz w:val="20"/>
      <w:szCs w:val="22"/>
      <w:lang w:val="en-US"/>
    </w:rPr>
  </w:style>
  <w:style w:type="paragraph" w:styleId="Index6">
    <w:name w:val="index 6"/>
    <w:basedOn w:val="Normal"/>
    <w:next w:val="Normal"/>
    <w:autoRedefine/>
    <w:uiPriority w:val="99"/>
    <w:semiHidden/>
    <w:unhideWhenUsed/>
    <w:rsid w:val="0099294D"/>
    <w:pPr>
      <w:ind w:left="1200" w:hanging="200"/>
    </w:pPr>
    <w:rPr>
      <w:rFonts w:ascii="Lucida Sans Unicode" w:eastAsiaTheme="minorEastAsia" w:hAnsi="Lucida Sans Unicode" w:cstheme="minorBidi"/>
      <w:sz w:val="20"/>
      <w:szCs w:val="22"/>
      <w:lang w:val="en-US"/>
    </w:rPr>
  </w:style>
  <w:style w:type="paragraph" w:styleId="Index7">
    <w:name w:val="index 7"/>
    <w:basedOn w:val="Normal"/>
    <w:next w:val="Normal"/>
    <w:autoRedefine/>
    <w:uiPriority w:val="99"/>
    <w:semiHidden/>
    <w:unhideWhenUsed/>
    <w:rsid w:val="0099294D"/>
    <w:pPr>
      <w:ind w:left="1400" w:hanging="200"/>
    </w:pPr>
    <w:rPr>
      <w:rFonts w:ascii="Lucida Sans Unicode" w:eastAsiaTheme="minorEastAsia" w:hAnsi="Lucida Sans Unicode" w:cstheme="minorBidi"/>
      <w:sz w:val="20"/>
      <w:szCs w:val="22"/>
      <w:lang w:val="en-US"/>
    </w:rPr>
  </w:style>
  <w:style w:type="paragraph" w:styleId="Index8">
    <w:name w:val="index 8"/>
    <w:basedOn w:val="Normal"/>
    <w:next w:val="Normal"/>
    <w:autoRedefine/>
    <w:uiPriority w:val="99"/>
    <w:semiHidden/>
    <w:unhideWhenUsed/>
    <w:rsid w:val="0099294D"/>
    <w:pPr>
      <w:ind w:left="1600" w:hanging="200"/>
    </w:pPr>
    <w:rPr>
      <w:rFonts w:ascii="Lucida Sans Unicode" w:eastAsiaTheme="minorEastAsia" w:hAnsi="Lucida Sans Unicode" w:cstheme="minorBidi"/>
      <w:sz w:val="20"/>
      <w:szCs w:val="22"/>
      <w:lang w:val="en-US"/>
    </w:rPr>
  </w:style>
  <w:style w:type="paragraph" w:styleId="Index9">
    <w:name w:val="index 9"/>
    <w:basedOn w:val="Normal"/>
    <w:next w:val="Normal"/>
    <w:autoRedefine/>
    <w:uiPriority w:val="99"/>
    <w:semiHidden/>
    <w:unhideWhenUsed/>
    <w:rsid w:val="0099294D"/>
    <w:pPr>
      <w:ind w:left="1800" w:hanging="200"/>
    </w:pPr>
    <w:rPr>
      <w:rFonts w:ascii="Lucida Sans Unicode" w:eastAsiaTheme="minorEastAsia" w:hAnsi="Lucida Sans Unicode" w:cstheme="minorBidi"/>
      <w:sz w:val="20"/>
      <w:szCs w:val="22"/>
      <w:lang w:val="en-US"/>
    </w:rPr>
  </w:style>
  <w:style w:type="paragraph" w:styleId="IndexHeading">
    <w:name w:val="index heading"/>
    <w:basedOn w:val="Normal"/>
    <w:next w:val="Index1"/>
    <w:uiPriority w:val="99"/>
    <w:semiHidden/>
    <w:unhideWhenUsed/>
    <w:rsid w:val="0099294D"/>
    <w:pPr>
      <w:spacing w:after="160" w:line="259" w:lineRule="auto"/>
    </w:pPr>
    <w:rPr>
      <w:rFonts w:asciiTheme="majorHAnsi" w:eastAsiaTheme="majorEastAsia" w:hAnsiTheme="majorHAnsi" w:cstheme="majorBidi"/>
      <w:b/>
      <w:bCs/>
      <w:sz w:val="20"/>
      <w:szCs w:val="22"/>
      <w:lang w:val="en-US"/>
    </w:rPr>
  </w:style>
  <w:style w:type="paragraph" w:styleId="List2">
    <w:name w:val="List 2"/>
    <w:basedOn w:val="Normal"/>
    <w:uiPriority w:val="99"/>
    <w:semiHidden/>
    <w:unhideWhenUsed/>
    <w:rsid w:val="0099294D"/>
    <w:pPr>
      <w:spacing w:after="160" w:line="259" w:lineRule="auto"/>
      <w:ind w:left="566" w:hanging="283"/>
      <w:contextualSpacing/>
    </w:pPr>
    <w:rPr>
      <w:rFonts w:ascii="Lucida Sans Unicode" w:eastAsiaTheme="minorEastAsia" w:hAnsi="Lucida Sans Unicode" w:cstheme="minorBidi"/>
      <w:sz w:val="20"/>
      <w:szCs w:val="22"/>
      <w:lang w:val="en-US"/>
    </w:rPr>
  </w:style>
  <w:style w:type="paragraph" w:styleId="List3">
    <w:name w:val="List 3"/>
    <w:basedOn w:val="Normal"/>
    <w:uiPriority w:val="99"/>
    <w:semiHidden/>
    <w:unhideWhenUsed/>
    <w:rsid w:val="0099294D"/>
    <w:pPr>
      <w:spacing w:after="160" w:line="259" w:lineRule="auto"/>
      <w:ind w:left="849" w:hanging="283"/>
      <w:contextualSpacing/>
    </w:pPr>
    <w:rPr>
      <w:rFonts w:ascii="Lucida Sans Unicode" w:eastAsiaTheme="minorEastAsia" w:hAnsi="Lucida Sans Unicode" w:cstheme="minorBidi"/>
      <w:sz w:val="20"/>
      <w:szCs w:val="22"/>
      <w:lang w:val="en-US"/>
    </w:rPr>
  </w:style>
  <w:style w:type="paragraph" w:styleId="List4">
    <w:name w:val="List 4"/>
    <w:basedOn w:val="Normal"/>
    <w:uiPriority w:val="99"/>
    <w:semiHidden/>
    <w:unhideWhenUsed/>
    <w:rsid w:val="0099294D"/>
    <w:pPr>
      <w:spacing w:after="160" w:line="259" w:lineRule="auto"/>
      <w:ind w:left="1132" w:hanging="283"/>
      <w:contextualSpacing/>
    </w:pPr>
    <w:rPr>
      <w:rFonts w:ascii="Lucida Sans Unicode" w:eastAsiaTheme="minorEastAsia" w:hAnsi="Lucida Sans Unicode" w:cstheme="minorBidi"/>
      <w:sz w:val="20"/>
      <w:szCs w:val="22"/>
      <w:lang w:val="en-US"/>
    </w:rPr>
  </w:style>
  <w:style w:type="paragraph" w:styleId="List5">
    <w:name w:val="List 5"/>
    <w:basedOn w:val="Normal"/>
    <w:uiPriority w:val="99"/>
    <w:semiHidden/>
    <w:unhideWhenUsed/>
    <w:rsid w:val="0099294D"/>
    <w:pPr>
      <w:spacing w:after="160" w:line="259" w:lineRule="auto"/>
      <w:ind w:left="1415" w:hanging="283"/>
      <w:contextualSpacing/>
    </w:pPr>
    <w:rPr>
      <w:rFonts w:ascii="Lucida Sans Unicode" w:eastAsiaTheme="minorEastAsia" w:hAnsi="Lucida Sans Unicode" w:cstheme="minorBidi"/>
      <w:sz w:val="20"/>
      <w:szCs w:val="22"/>
      <w:lang w:val="en-US"/>
    </w:rPr>
  </w:style>
  <w:style w:type="paragraph" w:styleId="ListBullet">
    <w:name w:val="List Bullet"/>
    <w:basedOn w:val="Normal"/>
    <w:uiPriority w:val="99"/>
    <w:semiHidden/>
    <w:unhideWhenUsed/>
    <w:rsid w:val="0099294D"/>
    <w:pPr>
      <w:numPr>
        <w:numId w:val="9"/>
      </w:numPr>
      <w:spacing w:after="160" w:line="259" w:lineRule="auto"/>
      <w:contextualSpacing/>
    </w:pPr>
    <w:rPr>
      <w:rFonts w:ascii="Lucida Sans Unicode" w:eastAsiaTheme="minorEastAsia" w:hAnsi="Lucida Sans Unicode" w:cstheme="minorBidi"/>
      <w:sz w:val="20"/>
      <w:szCs w:val="22"/>
      <w:lang w:val="en-US"/>
    </w:rPr>
  </w:style>
  <w:style w:type="paragraph" w:styleId="ListBullet2">
    <w:name w:val="List Bullet 2"/>
    <w:basedOn w:val="Normal"/>
    <w:uiPriority w:val="99"/>
    <w:semiHidden/>
    <w:unhideWhenUsed/>
    <w:rsid w:val="0099294D"/>
    <w:pPr>
      <w:numPr>
        <w:numId w:val="10"/>
      </w:numPr>
      <w:spacing w:after="160" w:line="259" w:lineRule="auto"/>
      <w:contextualSpacing/>
    </w:pPr>
    <w:rPr>
      <w:rFonts w:ascii="Lucida Sans Unicode" w:eastAsiaTheme="minorEastAsia" w:hAnsi="Lucida Sans Unicode" w:cstheme="minorBidi"/>
      <w:sz w:val="20"/>
      <w:szCs w:val="22"/>
      <w:lang w:val="en-US"/>
    </w:rPr>
  </w:style>
  <w:style w:type="paragraph" w:styleId="ListBullet3">
    <w:name w:val="List Bullet 3"/>
    <w:basedOn w:val="Normal"/>
    <w:uiPriority w:val="99"/>
    <w:semiHidden/>
    <w:unhideWhenUsed/>
    <w:rsid w:val="0099294D"/>
    <w:pPr>
      <w:numPr>
        <w:numId w:val="11"/>
      </w:numPr>
      <w:spacing w:after="160" w:line="259" w:lineRule="auto"/>
      <w:contextualSpacing/>
    </w:pPr>
    <w:rPr>
      <w:rFonts w:ascii="Lucida Sans Unicode" w:eastAsiaTheme="minorEastAsia" w:hAnsi="Lucida Sans Unicode" w:cstheme="minorBidi"/>
      <w:sz w:val="20"/>
      <w:szCs w:val="22"/>
      <w:lang w:val="en-US"/>
    </w:rPr>
  </w:style>
  <w:style w:type="paragraph" w:styleId="ListBullet4">
    <w:name w:val="List Bullet 4"/>
    <w:basedOn w:val="Normal"/>
    <w:uiPriority w:val="99"/>
    <w:semiHidden/>
    <w:unhideWhenUsed/>
    <w:rsid w:val="0099294D"/>
    <w:pPr>
      <w:numPr>
        <w:numId w:val="12"/>
      </w:numPr>
      <w:spacing w:after="160" w:line="259" w:lineRule="auto"/>
      <w:contextualSpacing/>
    </w:pPr>
    <w:rPr>
      <w:rFonts w:ascii="Lucida Sans Unicode" w:eastAsiaTheme="minorEastAsia" w:hAnsi="Lucida Sans Unicode" w:cstheme="minorBidi"/>
      <w:sz w:val="20"/>
      <w:szCs w:val="22"/>
      <w:lang w:val="en-US"/>
    </w:rPr>
  </w:style>
  <w:style w:type="paragraph" w:styleId="ListBullet5">
    <w:name w:val="List Bullet 5"/>
    <w:basedOn w:val="Normal"/>
    <w:uiPriority w:val="99"/>
    <w:semiHidden/>
    <w:unhideWhenUsed/>
    <w:rsid w:val="0099294D"/>
    <w:pPr>
      <w:numPr>
        <w:numId w:val="13"/>
      </w:numPr>
      <w:spacing w:after="160" w:line="259" w:lineRule="auto"/>
      <w:contextualSpacing/>
    </w:pPr>
    <w:rPr>
      <w:rFonts w:ascii="Lucida Sans Unicode" w:eastAsiaTheme="minorEastAsia" w:hAnsi="Lucida Sans Unicode" w:cstheme="minorBidi"/>
      <w:sz w:val="20"/>
      <w:szCs w:val="22"/>
      <w:lang w:val="en-US"/>
    </w:rPr>
  </w:style>
  <w:style w:type="paragraph" w:styleId="ListContinue">
    <w:name w:val="List Continue"/>
    <w:basedOn w:val="Normal"/>
    <w:uiPriority w:val="99"/>
    <w:semiHidden/>
    <w:unhideWhenUsed/>
    <w:rsid w:val="0099294D"/>
    <w:pPr>
      <w:spacing w:after="120" w:line="259" w:lineRule="auto"/>
      <w:ind w:left="283"/>
      <w:contextualSpacing/>
    </w:pPr>
    <w:rPr>
      <w:rFonts w:ascii="Lucida Sans Unicode" w:eastAsiaTheme="minorEastAsia" w:hAnsi="Lucida Sans Unicode" w:cstheme="minorBidi"/>
      <w:sz w:val="20"/>
      <w:szCs w:val="22"/>
      <w:lang w:val="en-US"/>
    </w:rPr>
  </w:style>
  <w:style w:type="paragraph" w:styleId="ListContinue2">
    <w:name w:val="List Continue 2"/>
    <w:basedOn w:val="Normal"/>
    <w:uiPriority w:val="99"/>
    <w:semiHidden/>
    <w:unhideWhenUsed/>
    <w:rsid w:val="0099294D"/>
    <w:pPr>
      <w:spacing w:after="120" w:line="259" w:lineRule="auto"/>
      <w:ind w:left="566"/>
      <w:contextualSpacing/>
    </w:pPr>
    <w:rPr>
      <w:rFonts w:ascii="Lucida Sans Unicode" w:eastAsiaTheme="minorEastAsia" w:hAnsi="Lucida Sans Unicode" w:cstheme="minorBidi"/>
      <w:sz w:val="20"/>
      <w:szCs w:val="22"/>
      <w:lang w:val="en-US"/>
    </w:rPr>
  </w:style>
  <w:style w:type="paragraph" w:styleId="ListContinue3">
    <w:name w:val="List Continue 3"/>
    <w:basedOn w:val="Normal"/>
    <w:uiPriority w:val="99"/>
    <w:semiHidden/>
    <w:unhideWhenUsed/>
    <w:rsid w:val="0099294D"/>
    <w:pPr>
      <w:spacing w:after="120" w:line="259" w:lineRule="auto"/>
      <w:ind w:left="849"/>
      <w:contextualSpacing/>
    </w:pPr>
    <w:rPr>
      <w:rFonts w:ascii="Lucida Sans Unicode" w:eastAsiaTheme="minorEastAsia" w:hAnsi="Lucida Sans Unicode" w:cstheme="minorBidi"/>
      <w:sz w:val="20"/>
      <w:szCs w:val="22"/>
      <w:lang w:val="en-US"/>
    </w:rPr>
  </w:style>
  <w:style w:type="paragraph" w:styleId="ListContinue4">
    <w:name w:val="List Continue 4"/>
    <w:basedOn w:val="Normal"/>
    <w:uiPriority w:val="99"/>
    <w:semiHidden/>
    <w:unhideWhenUsed/>
    <w:rsid w:val="0099294D"/>
    <w:pPr>
      <w:spacing w:after="120" w:line="259" w:lineRule="auto"/>
      <w:ind w:left="1132"/>
      <w:contextualSpacing/>
    </w:pPr>
    <w:rPr>
      <w:rFonts w:ascii="Lucida Sans Unicode" w:eastAsiaTheme="minorEastAsia" w:hAnsi="Lucida Sans Unicode" w:cstheme="minorBidi"/>
      <w:sz w:val="20"/>
      <w:szCs w:val="22"/>
      <w:lang w:val="en-US"/>
    </w:rPr>
  </w:style>
  <w:style w:type="paragraph" w:styleId="ListContinue5">
    <w:name w:val="List Continue 5"/>
    <w:basedOn w:val="Normal"/>
    <w:uiPriority w:val="99"/>
    <w:semiHidden/>
    <w:unhideWhenUsed/>
    <w:rsid w:val="0099294D"/>
    <w:pPr>
      <w:spacing w:after="120" w:line="259" w:lineRule="auto"/>
      <w:ind w:left="1415"/>
      <w:contextualSpacing/>
    </w:pPr>
    <w:rPr>
      <w:rFonts w:ascii="Lucida Sans Unicode" w:eastAsiaTheme="minorEastAsia" w:hAnsi="Lucida Sans Unicode" w:cstheme="minorBidi"/>
      <w:sz w:val="20"/>
      <w:szCs w:val="22"/>
      <w:lang w:val="en-US"/>
    </w:rPr>
  </w:style>
  <w:style w:type="paragraph" w:styleId="ListNumber">
    <w:name w:val="List Number"/>
    <w:basedOn w:val="Normal"/>
    <w:uiPriority w:val="99"/>
    <w:semiHidden/>
    <w:unhideWhenUsed/>
    <w:rsid w:val="0099294D"/>
    <w:pPr>
      <w:numPr>
        <w:numId w:val="14"/>
      </w:numPr>
      <w:spacing w:after="160" w:line="259" w:lineRule="auto"/>
      <w:contextualSpacing/>
    </w:pPr>
    <w:rPr>
      <w:rFonts w:ascii="Lucida Sans Unicode" w:eastAsiaTheme="minorEastAsia" w:hAnsi="Lucida Sans Unicode" w:cstheme="minorBidi"/>
      <w:sz w:val="20"/>
      <w:szCs w:val="22"/>
      <w:lang w:val="en-US"/>
    </w:rPr>
  </w:style>
  <w:style w:type="paragraph" w:styleId="ListNumber2">
    <w:name w:val="List Number 2"/>
    <w:basedOn w:val="Normal"/>
    <w:uiPriority w:val="99"/>
    <w:semiHidden/>
    <w:unhideWhenUsed/>
    <w:rsid w:val="0099294D"/>
    <w:pPr>
      <w:numPr>
        <w:numId w:val="15"/>
      </w:numPr>
      <w:spacing w:after="160" w:line="259" w:lineRule="auto"/>
      <w:contextualSpacing/>
    </w:pPr>
    <w:rPr>
      <w:rFonts w:ascii="Lucida Sans Unicode" w:eastAsiaTheme="minorEastAsia" w:hAnsi="Lucida Sans Unicode" w:cstheme="minorBidi"/>
      <w:sz w:val="20"/>
      <w:szCs w:val="22"/>
      <w:lang w:val="en-US"/>
    </w:rPr>
  </w:style>
  <w:style w:type="paragraph" w:styleId="ListNumber3">
    <w:name w:val="List Number 3"/>
    <w:basedOn w:val="Normal"/>
    <w:uiPriority w:val="99"/>
    <w:semiHidden/>
    <w:unhideWhenUsed/>
    <w:rsid w:val="0099294D"/>
    <w:pPr>
      <w:numPr>
        <w:numId w:val="16"/>
      </w:numPr>
      <w:spacing w:after="160" w:line="259" w:lineRule="auto"/>
      <w:contextualSpacing/>
    </w:pPr>
    <w:rPr>
      <w:rFonts w:ascii="Lucida Sans Unicode" w:eastAsiaTheme="minorEastAsia" w:hAnsi="Lucida Sans Unicode" w:cstheme="minorBidi"/>
      <w:sz w:val="20"/>
      <w:szCs w:val="22"/>
      <w:lang w:val="en-US"/>
    </w:rPr>
  </w:style>
  <w:style w:type="paragraph" w:styleId="ListNumber4">
    <w:name w:val="List Number 4"/>
    <w:basedOn w:val="Normal"/>
    <w:uiPriority w:val="99"/>
    <w:semiHidden/>
    <w:unhideWhenUsed/>
    <w:rsid w:val="0099294D"/>
    <w:pPr>
      <w:numPr>
        <w:numId w:val="17"/>
      </w:numPr>
      <w:spacing w:after="160" w:line="259" w:lineRule="auto"/>
      <w:contextualSpacing/>
    </w:pPr>
    <w:rPr>
      <w:rFonts w:ascii="Lucida Sans Unicode" w:eastAsiaTheme="minorEastAsia" w:hAnsi="Lucida Sans Unicode" w:cstheme="minorBidi"/>
      <w:sz w:val="20"/>
      <w:szCs w:val="22"/>
      <w:lang w:val="en-US"/>
    </w:rPr>
  </w:style>
  <w:style w:type="paragraph" w:styleId="ListNumber5">
    <w:name w:val="List Number 5"/>
    <w:basedOn w:val="Normal"/>
    <w:uiPriority w:val="99"/>
    <w:semiHidden/>
    <w:unhideWhenUsed/>
    <w:rsid w:val="0099294D"/>
    <w:pPr>
      <w:numPr>
        <w:numId w:val="18"/>
      </w:numPr>
      <w:spacing w:after="160" w:line="259" w:lineRule="auto"/>
      <w:contextualSpacing/>
    </w:pPr>
    <w:rPr>
      <w:rFonts w:ascii="Lucida Sans Unicode" w:eastAsiaTheme="minorEastAsia" w:hAnsi="Lucida Sans Unicode" w:cstheme="minorBidi"/>
      <w:sz w:val="20"/>
      <w:szCs w:val="22"/>
      <w:lang w:val="en-US"/>
    </w:rPr>
  </w:style>
  <w:style w:type="paragraph" w:styleId="MacroText">
    <w:name w:val="macro"/>
    <w:link w:val="MacroTextChar"/>
    <w:uiPriority w:val="99"/>
    <w:semiHidden/>
    <w:unhideWhenUsed/>
    <w:rsid w:val="0099294D"/>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sz w:val="20"/>
      <w:szCs w:val="20"/>
      <w:lang w:val="en-US"/>
    </w:rPr>
  </w:style>
  <w:style w:type="character" w:customStyle="1" w:styleId="MacroTextChar">
    <w:name w:val="Macro Text Char"/>
    <w:basedOn w:val="DefaultParagraphFont"/>
    <w:link w:val="MacroText"/>
    <w:uiPriority w:val="99"/>
    <w:semiHidden/>
    <w:rsid w:val="0099294D"/>
    <w:rPr>
      <w:rFonts w:ascii="Consolas" w:eastAsiaTheme="minorEastAsia" w:hAnsi="Consolas"/>
      <w:sz w:val="20"/>
      <w:szCs w:val="20"/>
      <w:lang w:val="en-US"/>
    </w:rPr>
  </w:style>
  <w:style w:type="paragraph" w:styleId="MessageHeader">
    <w:name w:val="Message Header"/>
    <w:basedOn w:val="Normal"/>
    <w:link w:val="MessageHeaderChar"/>
    <w:uiPriority w:val="99"/>
    <w:semiHidden/>
    <w:unhideWhenUsed/>
    <w:rsid w:val="0099294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lang w:val="en-US"/>
    </w:rPr>
  </w:style>
  <w:style w:type="character" w:customStyle="1" w:styleId="MessageHeaderChar">
    <w:name w:val="Message Header Char"/>
    <w:basedOn w:val="DefaultParagraphFont"/>
    <w:link w:val="MessageHeader"/>
    <w:uiPriority w:val="99"/>
    <w:semiHidden/>
    <w:rsid w:val="0099294D"/>
    <w:rPr>
      <w:rFonts w:asciiTheme="majorHAnsi" w:eastAsiaTheme="majorEastAsia" w:hAnsiTheme="majorHAnsi" w:cstheme="majorBidi"/>
      <w:sz w:val="24"/>
      <w:szCs w:val="24"/>
      <w:shd w:val="pct20" w:color="auto" w:fill="auto"/>
      <w:lang w:val="en-US"/>
    </w:rPr>
  </w:style>
  <w:style w:type="paragraph" w:styleId="NormalIndent">
    <w:name w:val="Normal Indent"/>
    <w:basedOn w:val="Normal"/>
    <w:uiPriority w:val="99"/>
    <w:semiHidden/>
    <w:unhideWhenUsed/>
    <w:rsid w:val="0099294D"/>
    <w:pPr>
      <w:spacing w:after="160" w:line="259" w:lineRule="auto"/>
      <w:ind w:left="720"/>
    </w:pPr>
    <w:rPr>
      <w:rFonts w:ascii="Lucida Sans Unicode" w:eastAsiaTheme="minorEastAsia" w:hAnsi="Lucida Sans Unicode" w:cstheme="minorBidi"/>
      <w:sz w:val="20"/>
      <w:szCs w:val="22"/>
      <w:lang w:val="en-US"/>
    </w:rPr>
  </w:style>
  <w:style w:type="paragraph" w:styleId="NoteHeading">
    <w:name w:val="Note Heading"/>
    <w:basedOn w:val="Normal"/>
    <w:next w:val="Normal"/>
    <w:link w:val="NoteHeadingChar"/>
    <w:uiPriority w:val="99"/>
    <w:semiHidden/>
    <w:unhideWhenUsed/>
    <w:rsid w:val="0099294D"/>
    <w:rPr>
      <w:rFonts w:ascii="Lucida Sans Unicode" w:eastAsiaTheme="minorEastAsia" w:hAnsi="Lucida Sans Unicode" w:cstheme="minorBidi"/>
      <w:sz w:val="20"/>
      <w:szCs w:val="22"/>
      <w:lang w:val="en-US"/>
    </w:rPr>
  </w:style>
  <w:style w:type="character" w:customStyle="1" w:styleId="NoteHeadingChar">
    <w:name w:val="Note Heading Char"/>
    <w:basedOn w:val="DefaultParagraphFont"/>
    <w:link w:val="NoteHeading"/>
    <w:uiPriority w:val="99"/>
    <w:semiHidden/>
    <w:rsid w:val="0099294D"/>
    <w:rPr>
      <w:rFonts w:ascii="Lucida Sans Unicode" w:eastAsiaTheme="minorEastAsia" w:hAnsi="Lucida Sans Unicode"/>
      <w:sz w:val="20"/>
      <w:lang w:val="en-US"/>
    </w:rPr>
  </w:style>
  <w:style w:type="paragraph" w:styleId="PlainText">
    <w:name w:val="Plain Text"/>
    <w:basedOn w:val="Normal"/>
    <w:link w:val="PlainTextChar"/>
    <w:uiPriority w:val="99"/>
    <w:semiHidden/>
    <w:unhideWhenUsed/>
    <w:rsid w:val="0099294D"/>
    <w:rPr>
      <w:rFonts w:ascii="Consolas" w:eastAsiaTheme="minorEastAsia" w:hAnsi="Consolas" w:cstheme="minorBidi"/>
      <w:sz w:val="21"/>
      <w:szCs w:val="21"/>
      <w:lang w:val="en-US"/>
    </w:rPr>
  </w:style>
  <w:style w:type="character" w:customStyle="1" w:styleId="PlainTextChar">
    <w:name w:val="Plain Text Char"/>
    <w:basedOn w:val="DefaultParagraphFont"/>
    <w:link w:val="PlainText"/>
    <w:uiPriority w:val="99"/>
    <w:semiHidden/>
    <w:rsid w:val="0099294D"/>
    <w:rPr>
      <w:rFonts w:ascii="Consolas" w:eastAsiaTheme="minorEastAsia" w:hAnsi="Consolas"/>
      <w:sz w:val="21"/>
      <w:szCs w:val="21"/>
      <w:lang w:val="en-US"/>
    </w:rPr>
  </w:style>
  <w:style w:type="paragraph" w:styleId="Salutation">
    <w:name w:val="Salutation"/>
    <w:basedOn w:val="Normal"/>
    <w:next w:val="Normal"/>
    <w:link w:val="SalutationChar"/>
    <w:uiPriority w:val="99"/>
    <w:semiHidden/>
    <w:unhideWhenUsed/>
    <w:rsid w:val="0099294D"/>
    <w:pPr>
      <w:spacing w:after="160" w:line="259" w:lineRule="auto"/>
    </w:pPr>
    <w:rPr>
      <w:rFonts w:ascii="Lucida Sans Unicode" w:eastAsiaTheme="minorEastAsia" w:hAnsi="Lucida Sans Unicode" w:cstheme="minorBidi"/>
      <w:sz w:val="20"/>
      <w:szCs w:val="22"/>
      <w:lang w:val="en-US"/>
    </w:rPr>
  </w:style>
  <w:style w:type="character" w:customStyle="1" w:styleId="SalutationChar">
    <w:name w:val="Salutation Char"/>
    <w:basedOn w:val="DefaultParagraphFont"/>
    <w:link w:val="Salutation"/>
    <w:uiPriority w:val="99"/>
    <w:semiHidden/>
    <w:rsid w:val="0099294D"/>
    <w:rPr>
      <w:rFonts w:ascii="Lucida Sans Unicode" w:eastAsiaTheme="minorEastAsia" w:hAnsi="Lucida Sans Unicode"/>
      <w:sz w:val="20"/>
      <w:lang w:val="en-US"/>
    </w:rPr>
  </w:style>
  <w:style w:type="paragraph" w:styleId="Signature">
    <w:name w:val="Signature"/>
    <w:basedOn w:val="Normal"/>
    <w:link w:val="SignatureChar"/>
    <w:uiPriority w:val="99"/>
    <w:semiHidden/>
    <w:unhideWhenUsed/>
    <w:rsid w:val="0099294D"/>
    <w:pPr>
      <w:ind w:left="4252"/>
    </w:pPr>
    <w:rPr>
      <w:rFonts w:ascii="Lucida Sans Unicode" w:eastAsiaTheme="minorEastAsia" w:hAnsi="Lucida Sans Unicode" w:cstheme="minorBidi"/>
      <w:sz w:val="20"/>
      <w:szCs w:val="22"/>
      <w:lang w:val="en-US"/>
    </w:rPr>
  </w:style>
  <w:style w:type="character" w:customStyle="1" w:styleId="SignatureChar">
    <w:name w:val="Signature Char"/>
    <w:basedOn w:val="DefaultParagraphFont"/>
    <w:link w:val="Signature"/>
    <w:uiPriority w:val="99"/>
    <w:semiHidden/>
    <w:rsid w:val="0099294D"/>
    <w:rPr>
      <w:rFonts w:ascii="Lucida Sans Unicode" w:eastAsiaTheme="minorEastAsia" w:hAnsi="Lucida Sans Unicode"/>
      <w:sz w:val="20"/>
      <w:lang w:val="en-US"/>
    </w:rPr>
  </w:style>
  <w:style w:type="paragraph" w:styleId="TableofAuthorities">
    <w:name w:val="table of authorities"/>
    <w:basedOn w:val="Normal"/>
    <w:next w:val="Normal"/>
    <w:uiPriority w:val="99"/>
    <w:semiHidden/>
    <w:unhideWhenUsed/>
    <w:rsid w:val="0099294D"/>
    <w:pPr>
      <w:spacing w:line="259" w:lineRule="auto"/>
      <w:ind w:left="200" w:hanging="200"/>
    </w:pPr>
    <w:rPr>
      <w:rFonts w:ascii="Lucida Sans Unicode" w:eastAsiaTheme="minorEastAsia" w:hAnsi="Lucida Sans Unicode" w:cstheme="minorBidi"/>
      <w:sz w:val="20"/>
      <w:szCs w:val="22"/>
      <w:lang w:val="en-US"/>
    </w:rPr>
  </w:style>
  <w:style w:type="paragraph" w:styleId="TableofFigures">
    <w:name w:val="table of figures"/>
    <w:basedOn w:val="Normal"/>
    <w:next w:val="Normal"/>
    <w:uiPriority w:val="99"/>
    <w:semiHidden/>
    <w:unhideWhenUsed/>
    <w:rsid w:val="0099294D"/>
    <w:pPr>
      <w:spacing w:line="259" w:lineRule="auto"/>
    </w:pPr>
    <w:rPr>
      <w:rFonts w:ascii="Lucida Sans Unicode" w:eastAsiaTheme="minorEastAsia" w:hAnsi="Lucida Sans Unicode" w:cstheme="minorBidi"/>
      <w:sz w:val="20"/>
      <w:szCs w:val="22"/>
      <w:lang w:val="en-US"/>
    </w:rPr>
  </w:style>
  <w:style w:type="paragraph" w:styleId="TOAHeading">
    <w:name w:val="toa heading"/>
    <w:basedOn w:val="Normal"/>
    <w:next w:val="Normal"/>
    <w:uiPriority w:val="99"/>
    <w:semiHidden/>
    <w:unhideWhenUsed/>
    <w:rsid w:val="0099294D"/>
    <w:pPr>
      <w:spacing w:before="120" w:after="160" w:line="259" w:lineRule="auto"/>
    </w:pPr>
    <w:rPr>
      <w:rFonts w:asciiTheme="majorHAnsi" w:eastAsiaTheme="majorEastAsia" w:hAnsiTheme="majorHAnsi" w:cstheme="majorBidi"/>
      <w:b/>
      <w:bCs/>
      <w:lang w:val="en-US"/>
    </w:rPr>
  </w:style>
  <w:style w:type="paragraph" w:customStyle="1" w:styleId="heading10">
    <w:name w:val="heading 10"/>
    <w:basedOn w:val="Heading1"/>
    <w:link w:val="Heading1Char"/>
    <w:autoRedefine/>
    <w:qFormat/>
    <w:rsid w:val="003A7E9C"/>
    <w:pPr>
      <w:numPr>
        <w:numId w:val="0"/>
      </w:numPr>
    </w:pPr>
    <w:rPr>
      <w:sz w:val="28"/>
      <w:szCs w:val="28"/>
    </w:rPr>
  </w:style>
  <w:style w:type="character" w:customStyle="1" w:styleId="Heading1Char">
    <w:name w:val="Heading 1 Char"/>
    <w:basedOn w:val="Heading1Char1"/>
    <w:link w:val="heading10"/>
    <w:rsid w:val="003A7E9C"/>
    <w:rPr>
      <w:rFonts w:ascii="Nirmala UI" w:eastAsiaTheme="majorEastAsia" w:hAnsi="Nirmala UI" w:cstheme="majorBidi"/>
      <w:b/>
      <w:bCs/>
      <w:sz w:val="28"/>
      <w:szCs w:val="28"/>
    </w:rPr>
  </w:style>
  <w:style w:type="table" w:styleId="GridTable4-Accent1">
    <w:name w:val="Grid Table 4 Accent 1"/>
    <w:basedOn w:val="TableNormal"/>
    <w:uiPriority w:val="49"/>
    <w:rsid w:val="001548A5"/>
    <w:pPr>
      <w:spacing w:after="0" w:line="240" w:lineRule="auto"/>
    </w:pPr>
    <w:tblPr>
      <w:tblStyleRowBandSize w:val="1"/>
      <w:tblStyleColBandSize w:val="1"/>
      <w:tblBorders>
        <w:top w:val="single" w:sz="4" w:space="0" w:color="51CDFF" w:themeColor="accent1" w:themeTint="99"/>
        <w:left w:val="single" w:sz="4" w:space="0" w:color="51CDFF" w:themeColor="accent1" w:themeTint="99"/>
        <w:bottom w:val="single" w:sz="4" w:space="0" w:color="51CDFF" w:themeColor="accent1" w:themeTint="99"/>
        <w:right w:val="single" w:sz="4" w:space="0" w:color="51CDFF" w:themeColor="accent1" w:themeTint="99"/>
        <w:insideH w:val="single" w:sz="4" w:space="0" w:color="51CDFF" w:themeColor="accent1" w:themeTint="99"/>
        <w:insideV w:val="single" w:sz="4" w:space="0" w:color="51CDFF" w:themeColor="accent1" w:themeTint="99"/>
      </w:tblBorders>
    </w:tblPr>
    <w:tblStylePr w:type="firstRow">
      <w:rPr>
        <w:b/>
        <w:bCs/>
        <w:color w:val="FFFFFF" w:themeColor="background1"/>
      </w:rPr>
      <w:tblPr/>
      <w:tcPr>
        <w:tcBorders>
          <w:top w:val="single" w:sz="4" w:space="0" w:color="009FDD" w:themeColor="accent1"/>
          <w:left w:val="single" w:sz="4" w:space="0" w:color="009FDD" w:themeColor="accent1"/>
          <w:bottom w:val="single" w:sz="4" w:space="0" w:color="009FDD" w:themeColor="accent1"/>
          <w:right w:val="single" w:sz="4" w:space="0" w:color="009FDD" w:themeColor="accent1"/>
          <w:insideH w:val="nil"/>
          <w:insideV w:val="nil"/>
        </w:tcBorders>
        <w:shd w:val="clear" w:color="auto" w:fill="009FDD" w:themeFill="accent1"/>
      </w:tcPr>
    </w:tblStylePr>
    <w:tblStylePr w:type="lastRow">
      <w:rPr>
        <w:b/>
        <w:bCs/>
      </w:rPr>
      <w:tblPr/>
      <w:tcPr>
        <w:tcBorders>
          <w:top w:val="double" w:sz="4" w:space="0" w:color="009FDD" w:themeColor="accent1"/>
        </w:tcBorders>
      </w:tcPr>
    </w:tblStylePr>
    <w:tblStylePr w:type="firstCol">
      <w:rPr>
        <w:b/>
        <w:bCs/>
      </w:rPr>
    </w:tblStylePr>
    <w:tblStylePr w:type="lastCol">
      <w:rPr>
        <w:b/>
        <w:bCs/>
      </w:rPr>
    </w:tblStylePr>
    <w:tblStylePr w:type="band1Vert">
      <w:tblPr/>
      <w:tcPr>
        <w:shd w:val="clear" w:color="auto" w:fill="C5EEFF" w:themeFill="accent1" w:themeFillTint="33"/>
      </w:tcPr>
    </w:tblStylePr>
    <w:tblStylePr w:type="band1Horz">
      <w:tblPr/>
      <w:tcPr>
        <w:shd w:val="clear" w:color="auto" w:fill="C5EEFF" w:themeFill="accent1" w:themeFillTint="33"/>
      </w:tcPr>
    </w:tblStylePr>
  </w:style>
  <w:style w:type="table" w:styleId="GridTable4-Accent2">
    <w:name w:val="Grid Table 4 Accent 2"/>
    <w:basedOn w:val="TableNormal"/>
    <w:uiPriority w:val="49"/>
    <w:rsid w:val="004017BC"/>
    <w:pPr>
      <w:spacing w:after="0" w:line="240" w:lineRule="auto"/>
    </w:pPr>
    <w:tblPr>
      <w:tblStyleRowBandSize w:val="1"/>
      <w:tblStyleColBandSize w:val="1"/>
      <w:tblBorders>
        <w:top w:val="single" w:sz="4" w:space="0" w:color="51CDFF" w:themeColor="accent2" w:themeTint="99"/>
        <w:left w:val="single" w:sz="4" w:space="0" w:color="51CDFF" w:themeColor="accent2" w:themeTint="99"/>
        <w:bottom w:val="single" w:sz="4" w:space="0" w:color="51CDFF" w:themeColor="accent2" w:themeTint="99"/>
        <w:right w:val="single" w:sz="4" w:space="0" w:color="51CDFF" w:themeColor="accent2" w:themeTint="99"/>
        <w:insideH w:val="single" w:sz="4" w:space="0" w:color="51CDFF" w:themeColor="accent2" w:themeTint="99"/>
        <w:insideV w:val="single" w:sz="4" w:space="0" w:color="51CDFF" w:themeColor="accent2" w:themeTint="99"/>
      </w:tblBorders>
    </w:tblPr>
    <w:tblStylePr w:type="firstRow">
      <w:rPr>
        <w:b/>
        <w:bCs/>
        <w:color w:val="FFFFFF" w:themeColor="background1"/>
      </w:rPr>
      <w:tblPr/>
      <w:tcPr>
        <w:tcBorders>
          <w:top w:val="single" w:sz="4" w:space="0" w:color="009FDD" w:themeColor="accent2"/>
          <w:left w:val="single" w:sz="4" w:space="0" w:color="009FDD" w:themeColor="accent2"/>
          <w:bottom w:val="single" w:sz="4" w:space="0" w:color="009FDD" w:themeColor="accent2"/>
          <w:right w:val="single" w:sz="4" w:space="0" w:color="009FDD" w:themeColor="accent2"/>
          <w:insideH w:val="nil"/>
          <w:insideV w:val="nil"/>
        </w:tcBorders>
        <w:shd w:val="clear" w:color="auto" w:fill="009FDD" w:themeFill="accent2"/>
      </w:tcPr>
    </w:tblStylePr>
    <w:tblStylePr w:type="lastRow">
      <w:rPr>
        <w:b/>
        <w:bCs/>
      </w:rPr>
      <w:tblPr/>
      <w:tcPr>
        <w:tcBorders>
          <w:top w:val="double" w:sz="4" w:space="0" w:color="009FDD" w:themeColor="accent2"/>
        </w:tcBorders>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paragraph" w:customStyle="1" w:styleId="Corpo2">
    <w:name w:val="Corpo 2"/>
    <w:basedOn w:val="Normal"/>
    <w:qFormat/>
    <w:rsid w:val="0045788E"/>
    <w:pPr>
      <w:jc w:val="both"/>
    </w:pPr>
    <w:rPr>
      <w:szCs w:val="22"/>
    </w:rPr>
  </w:style>
  <w:style w:type="paragraph" w:customStyle="1" w:styleId="Corpo1">
    <w:name w:val="Corpo 1"/>
    <w:basedOn w:val="Normal"/>
    <w:qFormat/>
    <w:rsid w:val="002958A9"/>
    <w:pPr>
      <w:jc w:val="both"/>
    </w:pPr>
  </w:style>
  <w:style w:type="paragraph" w:customStyle="1" w:styleId="Corpo3">
    <w:name w:val="Corpo 3"/>
    <w:basedOn w:val="Default"/>
    <w:qFormat/>
    <w:rsid w:val="002958A9"/>
    <w:pPr>
      <w:numPr>
        <w:numId w:val="0"/>
      </w:numPr>
    </w:pPr>
  </w:style>
  <w:style w:type="table" w:styleId="GridTable1LightAccent2">
    <w:name w:val="Grid Table 1 Light Accent 2"/>
    <w:basedOn w:val="TableNormal"/>
    <w:uiPriority w:val="46"/>
    <w:rsid w:val="00763852"/>
    <w:pPr>
      <w:spacing w:after="0" w:line="240" w:lineRule="auto"/>
    </w:pPr>
    <w:rPr>
      <w:rFonts w:asciiTheme="minorHAnsi" w:hAnsiTheme="minorHAnsi" w:cstheme="minorBidi"/>
      <w:sz w:val="22"/>
      <w:szCs w:val="22"/>
    </w:rPr>
    <w:tblPr>
      <w:tblStyleRowBandSize w:val="1"/>
      <w:tblStyleColBandSize w:val="1"/>
      <w:tblBorders>
        <w:top w:val="single" w:sz="4" w:space="0" w:color="8BDEFF" w:themeColor="accent2" w:themeTint="66"/>
        <w:left w:val="single" w:sz="4" w:space="0" w:color="8BDEFF" w:themeColor="accent2" w:themeTint="66"/>
        <w:bottom w:val="single" w:sz="4" w:space="0" w:color="8BDEFF" w:themeColor="accent2" w:themeTint="66"/>
        <w:right w:val="single" w:sz="4" w:space="0" w:color="8BDEFF" w:themeColor="accent2" w:themeTint="66"/>
        <w:insideH w:val="single" w:sz="4" w:space="0" w:color="8BDEFF" w:themeColor="accent2" w:themeTint="66"/>
        <w:insideV w:val="single" w:sz="4" w:space="0" w:color="8BDEFF" w:themeColor="accent2" w:themeTint="66"/>
      </w:tblBorders>
    </w:tblPr>
    <w:tblStylePr w:type="firstRow">
      <w:rPr>
        <w:b/>
        <w:bCs/>
      </w:rPr>
      <w:tblPr/>
      <w:tcPr>
        <w:tcBorders>
          <w:bottom w:val="single" w:sz="12" w:space="0" w:color="51CDFF" w:themeColor="accent2" w:themeTint="99"/>
        </w:tcBorders>
      </w:tcPr>
    </w:tblStylePr>
    <w:tblStylePr w:type="lastRow">
      <w:rPr>
        <w:b/>
        <w:bCs/>
      </w:rPr>
      <w:tblPr/>
      <w:tcPr>
        <w:tcBorders>
          <w:top w:val="double" w:sz="2" w:space="0" w:color="51CDFF" w:themeColor="accent2"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763852"/>
    <w:pPr>
      <w:spacing w:after="0" w:line="240" w:lineRule="auto"/>
    </w:pPr>
    <w:rPr>
      <w:rFonts w:asciiTheme="minorHAnsi" w:hAnsiTheme="minorHAnsi" w:cstheme="minorBidi"/>
      <w:sz w:val="22"/>
      <w:szCs w:val="22"/>
    </w:rPr>
    <w:tblPr>
      <w:tblStyleRowBandSize w:val="1"/>
      <w:tblStyleColBandSize w:val="1"/>
      <w:tblBorders>
        <w:top w:val="single" w:sz="4" w:space="0" w:color="009FDD" w:themeColor="accent2"/>
        <w:left w:val="single" w:sz="4" w:space="0" w:color="009FDD" w:themeColor="accent2"/>
        <w:bottom w:val="single" w:sz="4" w:space="0" w:color="009FDD" w:themeColor="accent2"/>
        <w:right w:val="single" w:sz="4" w:space="0" w:color="009FDD" w:themeColor="accent2"/>
      </w:tblBorders>
    </w:tblPr>
    <w:tblStylePr w:type="firstRow">
      <w:rPr>
        <w:b/>
        <w:bCs/>
        <w:color w:val="FFFFFF" w:themeColor="background1"/>
      </w:rPr>
      <w:tblPr/>
      <w:tcPr>
        <w:shd w:val="clear" w:color="auto" w:fill="009FDD" w:themeFill="accent2"/>
      </w:tcPr>
    </w:tblStylePr>
    <w:tblStylePr w:type="lastRow">
      <w:rPr>
        <w:b/>
        <w:bCs/>
      </w:rPr>
      <w:tblPr/>
      <w:tcPr>
        <w:tcBorders>
          <w:top w:val="double" w:sz="4" w:space="0" w:color="009FD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FDD" w:themeColor="accent2"/>
          <w:right w:val="single" w:sz="4" w:space="0" w:color="009FDD" w:themeColor="accent2"/>
        </w:tcBorders>
      </w:tcPr>
    </w:tblStylePr>
    <w:tblStylePr w:type="band1Horz">
      <w:tblPr/>
      <w:tcPr>
        <w:tcBorders>
          <w:top w:val="single" w:sz="4" w:space="0" w:color="009FDD" w:themeColor="accent2"/>
          <w:bottom w:val="single" w:sz="4" w:space="0" w:color="009FD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FDD" w:themeColor="accent2"/>
          <w:left w:val="nil"/>
        </w:tcBorders>
      </w:tcPr>
    </w:tblStylePr>
    <w:tblStylePr w:type="swCell">
      <w:tblPr/>
      <w:tcPr>
        <w:tcBorders>
          <w:top w:val="double" w:sz="4" w:space="0" w:color="009FDD" w:themeColor="accent2"/>
          <w:right w:val="nil"/>
        </w:tcBorders>
      </w:tcPr>
    </w:tblStylePr>
  </w:style>
  <w:style w:type="character" w:styleId="Mention">
    <w:name w:val="Mention"/>
    <w:basedOn w:val="DefaultParagraphFont"/>
    <w:uiPriority w:val="99"/>
    <w:unhideWhenUsed/>
    <w:rsid w:val="0079044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2757">
      <w:bodyDiv w:val="1"/>
      <w:marLeft w:val="0"/>
      <w:marRight w:val="0"/>
      <w:marTop w:val="0"/>
      <w:marBottom w:val="0"/>
      <w:divBdr>
        <w:top w:val="none" w:sz="0" w:space="0" w:color="auto"/>
        <w:left w:val="none" w:sz="0" w:space="0" w:color="auto"/>
        <w:bottom w:val="none" w:sz="0" w:space="0" w:color="auto"/>
        <w:right w:val="none" w:sz="0" w:space="0" w:color="auto"/>
      </w:divBdr>
      <w:divsChild>
        <w:div w:id="2126804763">
          <w:marLeft w:val="0"/>
          <w:marRight w:val="0"/>
          <w:marTop w:val="0"/>
          <w:marBottom w:val="0"/>
          <w:divBdr>
            <w:top w:val="none" w:sz="0" w:space="0" w:color="auto"/>
            <w:left w:val="none" w:sz="0" w:space="0" w:color="auto"/>
            <w:bottom w:val="none" w:sz="0" w:space="0" w:color="auto"/>
            <w:right w:val="none" w:sz="0" w:space="0" w:color="auto"/>
          </w:divBdr>
        </w:div>
      </w:divsChild>
    </w:div>
    <w:div w:id="140663269">
      <w:bodyDiv w:val="1"/>
      <w:marLeft w:val="0"/>
      <w:marRight w:val="0"/>
      <w:marTop w:val="0"/>
      <w:marBottom w:val="0"/>
      <w:divBdr>
        <w:top w:val="none" w:sz="0" w:space="0" w:color="auto"/>
        <w:left w:val="none" w:sz="0" w:space="0" w:color="auto"/>
        <w:bottom w:val="none" w:sz="0" w:space="0" w:color="auto"/>
        <w:right w:val="none" w:sz="0" w:space="0" w:color="auto"/>
      </w:divBdr>
    </w:div>
    <w:div w:id="155343281">
      <w:bodyDiv w:val="1"/>
      <w:marLeft w:val="0"/>
      <w:marRight w:val="0"/>
      <w:marTop w:val="0"/>
      <w:marBottom w:val="0"/>
      <w:divBdr>
        <w:top w:val="none" w:sz="0" w:space="0" w:color="auto"/>
        <w:left w:val="none" w:sz="0" w:space="0" w:color="auto"/>
        <w:bottom w:val="none" w:sz="0" w:space="0" w:color="auto"/>
        <w:right w:val="none" w:sz="0" w:space="0" w:color="auto"/>
      </w:divBdr>
      <w:divsChild>
        <w:div w:id="707878558">
          <w:marLeft w:val="360"/>
          <w:marRight w:val="0"/>
          <w:marTop w:val="200"/>
          <w:marBottom w:val="0"/>
          <w:divBdr>
            <w:top w:val="none" w:sz="0" w:space="0" w:color="auto"/>
            <w:left w:val="none" w:sz="0" w:space="0" w:color="auto"/>
            <w:bottom w:val="none" w:sz="0" w:space="0" w:color="auto"/>
            <w:right w:val="none" w:sz="0" w:space="0" w:color="auto"/>
          </w:divBdr>
        </w:div>
      </w:divsChild>
    </w:div>
    <w:div w:id="214779693">
      <w:bodyDiv w:val="1"/>
      <w:marLeft w:val="0"/>
      <w:marRight w:val="0"/>
      <w:marTop w:val="0"/>
      <w:marBottom w:val="0"/>
      <w:divBdr>
        <w:top w:val="none" w:sz="0" w:space="0" w:color="auto"/>
        <w:left w:val="none" w:sz="0" w:space="0" w:color="auto"/>
        <w:bottom w:val="none" w:sz="0" w:space="0" w:color="auto"/>
        <w:right w:val="none" w:sz="0" w:space="0" w:color="auto"/>
      </w:divBdr>
    </w:div>
    <w:div w:id="248276207">
      <w:bodyDiv w:val="1"/>
      <w:marLeft w:val="0"/>
      <w:marRight w:val="0"/>
      <w:marTop w:val="0"/>
      <w:marBottom w:val="0"/>
      <w:divBdr>
        <w:top w:val="none" w:sz="0" w:space="0" w:color="auto"/>
        <w:left w:val="none" w:sz="0" w:space="0" w:color="auto"/>
        <w:bottom w:val="none" w:sz="0" w:space="0" w:color="auto"/>
        <w:right w:val="none" w:sz="0" w:space="0" w:color="auto"/>
      </w:divBdr>
      <w:divsChild>
        <w:div w:id="200751651">
          <w:marLeft w:val="360"/>
          <w:marRight w:val="0"/>
          <w:marTop w:val="200"/>
          <w:marBottom w:val="0"/>
          <w:divBdr>
            <w:top w:val="none" w:sz="0" w:space="0" w:color="auto"/>
            <w:left w:val="none" w:sz="0" w:space="0" w:color="auto"/>
            <w:bottom w:val="none" w:sz="0" w:space="0" w:color="auto"/>
            <w:right w:val="none" w:sz="0" w:space="0" w:color="auto"/>
          </w:divBdr>
        </w:div>
        <w:div w:id="360323212">
          <w:marLeft w:val="360"/>
          <w:marRight w:val="0"/>
          <w:marTop w:val="200"/>
          <w:marBottom w:val="0"/>
          <w:divBdr>
            <w:top w:val="none" w:sz="0" w:space="0" w:color="auto"/>
            <w:left w:val="none" w:sz="0" w:space="0" w:color="auto"/>
            <w:bottom w:val="none" w:sz="0" w:space="0" w:color="auto"/>
            <w:right w:val="none" w:sz="0" w:space="0" w:color="auto"/>
          </w:divBdr>
        </w:div>
        <w:div w:id="720834048">
          <w:marLeft w:val="360"/>
          <w:marRight w:val="0"/>
          <w:marTop w:val="200"/>
          <w:marBottom w:val="0"/>
          <w:divBdr>
            <w:top w:val="none" w:sz="0" w:space="0" w:color="auto"/>
            <w:left w:val="none" w:sz="0" w:space="0" w:color="auto"/>
            <w:bottom w:val="none" w:sz="0" w:space="0" w:color="auto"/>
            <w:right w:val="none" w:sz="0" w:space="0" w:color="auto"/>
          </w:divBdr>
        </w:div>
        <w:div w:id="775179242">
          <w:marLeft w:val="360"/>
          <w:marRight w:val="0"/>
          <w:marTop w:val="200"/>
          <w:marBottom w:val="0"/>
          <w:divBdr>
            <w:top w:val="none" w:sz="0" w:space="0" w:color="auto"/>
            <w:left w:val="none" w:sz="0" w:space="0" w:color="auto"/>
            <w:bottom w:val="none" w:sz="0" w:space="0" w:color="auto"/>
            <w:right w:val="none" w:sz="0" w:space="0" w:color="auto"/>
          </w:divBdr>
        </w:div>
        <w:div w:id="1039361023">
          <w:marLeft w:val="360"/>
          <w:marRight w:val="0"/>
          <w:marTop w:val="200"/>
          <w:marBottom w:val="0"/>
          <w:divBdr>
            <w:top w:val="none" w:sz="0" w:space="0" w:color="auto"/>
            <w:left w:val="none" w:sz="0" w:space="0" w:color="auto"/>
            <w:bottom w:val="none" w:sz="0" w:space="0" w:color="auto"/>
            <w:right w:val="none" w:sz="0" w:space="0" w:color="auto"/>
          </w:divBdr>
        </w:div>
        <w:div w:id="1103186546">
          <w:marLeft w:val="360"/>
          <w:marRight w:val="0"/>
          <w:marTop w:val="200"/>
          <w:marBottom w:val="0"/>
          <w:divBdr>
            <w:top w:val="none" w:sz="0" w:space="0" w:color="auto"/>
            <w:left w:val="none" w:sz="0" w:space="0" w:color="auto"/>
            <w:bottom w:val="none" w:sz="0" w:space="0" w:color="auto"/>
            <w:right w:val="none" w:sz="0" w:space="0" w:color="auto"/>
          </w:divBdr>
        </w:div>
        <w:div w:id="1160852838">
          <w:marLeft w:val="360"/>
          <w:marRight w:val="0"/>
          <w:marTop w:val="200"/>
          <w:marBottom w:val="0"/>
          <w:divBdr>
            <w:top w:val="none" w:sz="0" w:space="0" w:color="auto"/>
            <w:left w:val="none" w:sz="0" w:space="0" w:color="auto"/>
            <w:bottom w:val="none" w:sz="0" w:space="0" w:color="auto"/>
            <w:right w:val="none" w:sz="0" w:space="0" w:color="auto"/>
          </w:divBdr>
        </w:div>
        <w:div w:id="1315447591">
          <w:marLeft w:val="360"/>
          <w:marRight w:val="0"/>
          <w:marTop w:val="200"/>
          <w:marBottom w:val="0"/>
          <w:divBdr>
            <w:top w:val="none" w:sz="0" w:space="0" w:color="auto"/>
            <w:left w:val="none" w:sz="0" w:space="0" w:color="auto"/>
            <w:bottom w:val="none" w:sz="0" w:space="0" w:color="auto"/>
            <w:right w:val="none" w:sz="0" w:space="0" w:color="auto"/>
          </w:divBdr>
        </w:div>
        <w:div w:id="1487360494">
          <w:marLeft w:val="360"/>
          <w:marRight w:val="0"/>
          <w:marTop w:val="200"/>
          <w:marBottom w:val="0"/>
          <w:divBdr>
            <w:top w:val="none" w:sz="0" w:space="0" w:color="auto"/>
            <w:left w:val="none" w:sz="0" w:space="0" w:color="auto"/>
            <w:bottom w:val="none" w:sz="0" w:space="0" w:color="auto"/>
            <w:right w:val="none" w:sz="0" w:space="0" w:color="auto"/>
          </w:divBdr>
        </w:div>
        <w:div w:id="1560090863">
          <w:marLeft w:val="360"/>
          <w:marRight w:val="0"/>
          <w:marTop w:val="200"/>
          <w:marBottom w:val="0"/>
          <w:divBdr>
            <w:top w:val="none" w:sz="0" w:space="0" w:color="auto"/>
            <w:left w:val="none" w:sz="0" w:space="0" w:color="auto"/>
            <w:bottom w:val="none" w:sz="0" w:space="0" w:color="auto"/>
            <w:right w:val="none" w:sz="0" w:space="0" w:color="auto"/>
          </w:divBdr>
        </w:div>
        <w:div w:id="1686394570">
          <w:marLeft w:val="360"/>
          <w:marRight w:val="0"/>
          <w:marTop w:val="200"/>
          <w:marBottom w:val="0"/>
          <w:divBdr>
            <w:top w:val="none" w:sz="0" w:space="0" w:color="auto"/>
            <w:left w:val="none" w:sz="0" w:space="0" w:color="auto"/>
            <w:bottom w:val="none" w:sz="0" w:space="0" w:color="auto"/>
            <w:right w:val="none" w:sz="0" w:space="0" w:color="auto"/>
          </w:divBdr>
        </w:div>
        <w:div w:id="1922635867">
          <w:marLeft w:val="360"/>
          <w:marRight w:val="0"/>
          <w:marTop w:val="200"/>
          <w:marBottom w:val="0"/>
          <w:divBdr>
            <w:top w:val="none" w:sz="0" w:space="0" w:color="auto"/>
            <w:left w:val="none" w:sz="0" w:space="0" w:color="auto"/>
            <w:bottom w:val="none" w:sz="0" w:space="0" w:color="auto"/>
            <w:right w:val="none" w:sz="0" w:space="0" w:color="auto"/>
          </w:divBdr>
        </w:div>
      </w:divsChild>
    </w:div>
    <w:div w:id="492571381">
      <w:bodyDiv w:val="1"/>
      <w:marLeft w:val="0"/>
      <w:marRight w:val="0"/>
      <w:marTop w:val="0"/>
      <w:marBottom w:val="0"/>
      <w:divBdr>
        <w:top w:val="none" w:sz="0" w:space="0" w:color="auto"/>
        <w:left w:val="none" w:sz="0" w:space="0" w:color="auto"/>
        <w:bottom w:val="none" w:sz="0" w:space="0" w:color="auto"/>
        <w:right w:val="none" w:sz="0" w:space="0" w:color="auto"/>
      </w:divBdr>
      <w:divsChild>
        <w:div w:id="6755021">
          <w:marLeft w:val="1080"/>
          <w:marRight w:val="0"/>
          <w:marTop w:val="100"/>
          <w:marBottom w:val="0"/>
          <w:divBdr>
            <w:top w:val="none" w:sz="0" w:space="0" w:color="auto"/>
            <w:left w:val="none" w:sz="0" w:space="0" w:color="auto"/>
            <w:bottom w:val="none" w:sz="0" w:space="0" w:color="auto"/>
            <w:right w:val="none" w:sz="0" w:space="0" w:color="auto"/>
          </w:divBdr>
        </w:div>
        <w:div w:id="261185905">
          <w:marLeft w:val="360"/>
          <w:marRight w:val="0"/>
          <w:marTop w:val="200"/>
          <w:marBottom w:val="0"/>
          <w:divBdr>
            <w:top w:val="none" w:sz="0" w:space="0" w:color="auto"/>
            <w:left w:val="none" w:sz="0" w:space="0" w:color="auto"/>
            <w:bottom w:val="none" w:sz="0" w:space="0" w:color="auto"/>
            <w:right w:val="none" w:sz="0" w:space="0" w:color="auto"/>
          </w:divBdr>
        </w:div>
        <w:div w:id="289635499">
          <w:marLeft w:val="1080"/>
          <w:marRight w:val="0"/>
          <w:marTop w:val="100"/>
          <w:marBottom w:val="0"/>
          <w:divBdr>
            <w:top w:val="none" w:sz="0" w:space="0" w:color="auto"/>
            <w:left w:val="none" w:sz="0" w:space="0" w:color="auto"/>
            <w:bottom w:val="none" w:sz="0" w:space="0" w:color="auto"/>
            <w:right w:val="none" w:sz="0" w:space="0" w:color="auto"/>
          </w:divBdr>
        </w:div>
        <w:div w:id="385032641">
          <w:marLeft w:val="1080"/>
          <w:marRight w:val="0"/>
          <w:marTop w:val="100"/>
          <w:marBottom w:val="0"/>
          <w:divBdr>
            <w:top w:val="none" w:sz="0" w:space="0" w:color="auto"/>
            <w:left w:val="none" w:sz="0" w:space="0" w:color="auto"/>
            <w:bottom w:val="none" w:sz="0" w:space="0" w:color="auto"/>
            <w:right w:val="none" w:sz="0" w:space="0" w:color="auto"/>
          </w:divBdr>
        </w:div>
        <w:div w:id="519781732">
          <w:marLeft w:val="360"/>
          <w:marRight w:val="0"/>
          <w:marTop w:val="200"/>
          <w:marBottom w:val="0"/>
          <w:divBdr>
            <w:top w:val="none" w:sz="0" w:space="0" w:color="auto"/>
            <w:left w:val="none" w:sz="0" w:space="0" w:color="auto"/>
            <w:bottom w:val="none" w:sz="0" w:space="0" w:color="auto"/>
            <w:right w:val="none" w:sz="0" w:space="0" w:color="auto"/>
          </w:divBdr>
        </w:div>
        <w:div w:id="639845624">
          <w:marLeft w:val="1080"/>
          <w:marRight w:val="0"/>
          <w:marTop w:val="100"/>
          <w:marBottom w:val="0"/>
          <w:divBdr>
            <w:top w:val="none" w:sz="0" w:space="0" w:color="auto"/>
            <w:left w:val="none" w:sz="0" w:space="0" w:color="auto"/>
            <w:bottom w:val="none" w:sz="0" w:space="0" w:color="auto"/>
            <w:right w:val="none" w:sz="0" w:space="0" w:color="auto"/>
          </w:divBdr>
        </w:div>
        <w:div w:id="985933897">
          <w:marLeft w:val="360"/>
          <w:marRight w:val="0"/>
          <w:marTop w:val="200"/>
          <w:marBottom w:val="0"/>
          <w:divBdr>
            <w:top w:val="none" w:sz="0" w:space="0" w:color="auto"/>
            <w:left w:val="none" w:sz="0" w:space="0" w:color="auto"/>
            <w:bottom w:val="none" w:sz="0" w:space="0" w:color="auto"/>
            <w:right w:val="none" w:sz="0" w:space="0" w:color="auto"/>
          </w:divBdr>
        </w:div>
        <w:div w:id="1069498230">
          <w:marLeft w:val="360"/>
          <w:marRight w:val="0"/>
          <w:marTop w:val="200"/>
          <w:marBottom w:val="0"/>
          <w:divBdr>
            <w:top w:val="none" w:sz="0" w:space="0" w:color="auto"/>
            <w:left w:val="none" w:sz="0" w:space="0" w:color="auto"/>
            <w:bottom w:val="none" w:sz="0" w:space="0" w:color="auto"/>
            <w:right w:val="none" w:sz="0" w:space="0" w:color="auto"/>
          </w:divBdr>
        </w:div>
        <w:div w:id="1079131501">
          <w:marLeft w:val="1080"/>
          <w:marRight w:val="0"/>
          <w:marTop w:val="100"/>
          <w:marBottom w:val="0"/>
          <w:divBdr>
            <w:top w:val="none" w:sz="0" w:space="0" w:color="auto"/>
            <w:left w:val="none" w:sz="0" w:space="0" w:color="auto"/>
            <w:bottom w:val="none" w:sz="0" w:space="0" w:color="auto"/>
            <w:right w:val="none" w:sz="0" w:space="0" w:color="auto"/>
          </w:divBdr>
        </w:div>
        <w:div w:id="1718310820">
          <w:marLeft w:val="1080"/>
          <w:marRight w:val="0"/>
          <w:marTop w:val="100"/>
          <w:marBottom w:val="0"/>
          <w:divBdr>
            <w:top w:val="none" w:sz="0" w:space="0" w:color="auto"/>
            <w:left w:val="none" w:sz="0" w:space="0" w:color="auto"/>
            <w:bottom w:val="none" w:sz="0" w:space="0" w:color="auto"/>
            <w:right w:val="none" w:sz="0" w:space="0" w:color="auto"/>
          </w:divBdr>
        </w:div>
      </w:divsChild>
    </w:div>
    <w:div w:id="580676430">
      <w:bodyDiv w:val="1"/>
      <w:marLeft w:val="0"/>
      <w:marRight w:val="0"/>
      <w:marTop w:val="0"/>
      <w:marBottom w:val="0"/>
      <w:divBdr>
        <w:top w:val="none" w:sz="0" w:space="0" w:color="auto"/>
        <w:left w:val="none" w:sz="0" w:space="0" w:color="auto"/>
        <w:bottom w:val="none" w:sz="0" w:space="0" w:color="auto"/>
        <w:right w:val="none" w:sz="0" w:space="0" w:color="auto"/>
      </w:divBdr>
    </w:div>
    <w:div w:id="581376059">
      <w:bodyDiv w:val="1"/>
      <w:marLeft w:val="0"/>
      <w:marRight w:val="0"/>
      <w:marTop w:val="0"/>
      <w:marBottom w:val="0"/>
      <w:divBdr>
        <w:top w:val="none" w:sz="0" w:space="0" w:color="auto"/>
        <w:left w:val="none" w:sz="0" w:space="0" w:color="auto"/>
        <w:bottom w:val="none" w:sz="0" w:space="0" w:color="auto"/>
        <w:right w:val="none" w:sz="0" w:space="0" w:color="auto"/>
      </w:divBdr>
    </w:div>
    <w:div w:id="693455781">
      <w:bodyDiv w:val="1"/>
      <w:marLeft w:val="0"/>
      <w:marRight w:val="0"/>
      <w:marTop w:val="0"/>
      <w:marBottom w:val="0"/>
      <w:divBdr>
        <w:top w:val="none" w:sz="0" w:space="0" w:color="auto"/>
        <w:left w:val="none" w:sz="0" w:space="0" w:color="auto"/>
        <w:bottom w:val="none" w:sz="0" w:space="0" w:color="auto"/>
        <w:right w:val="none" w:sz="0" w:space="0" w:color="auto"/>
      </w:divBdr>
    </w:div>
    <w:div w:id="775563356">
      <w:bodyDiv w:val="1"/>
      <w:marLeft w:val="0"/>
      <w:marRight w:val="0"/>
      <w:marTop w:val="0"/>
      <w:marBottom w:val="0"/>
      <w:divBdr>
        <w:top w:val="none" w:sz="0" w:space="0" w:color="auto"/>
        <w:left w:val="none" w:sz="0" w:space="0" w:color="auto"/>
        <w:bottom w:val="none" w:sz="0" w:space="0" w:color="auto"/>
        <w:right w:val="none" w:sz="0" w:space="0" w:color="auto"/>
      </w:divBdr>
    </w:div>
    <w:div w:id="881480975">
      <w:bodyDiv w:val="1"/>
      <w:marLeft w:val="0"/>
      <w:marRight w:val="0"/>
      <w:marTop w:val="0"/>
      <w:marBottom w:val="0"/>
      <w:divBdr>
        <w:top w:val="none" w:sz="0" w:space="0" w:color="auto"/>
        <w:left w:val="none" w:sz="0" w:space="0" w:color="auto"/>
        <w:bottom w:val="none" w:sz="0" w:space="0" w:color="auto"/>
        <w:right w:val="none" w:sz="0" w:space="0" w:color="auto"/>
      </w:divBdr>
    </w:div>
    <w:div w:id="890962283">
      <w:bodyDiv w:val="1"/>
      <w:marLeft w:val="0"/>
      <w:marRight w:val="0"/>
      <w:marTop w:val="0"/>
      <w:marBottom w:val="0"/>
      <w:divBdr>
        <w:top w:val="none" w:sz="0" w:space="0" w:color="auto"/>
        <w:left w:val="none" w:sz="0" w:space="0" w:color="auto"/>
        <w:bottom w:val="none" w:sz="0" w:space="0" w:color="auto"/>
        <w:right w:val="none" w:sz="0" w:space="0" w:color="auto"/>
      </w:divBdr>
    </w:div>
    <w:div w:id="934561267">
      <w:bodyDiv w:val="1"/>
      <w:marLeft w:val="0"/>
      <w:marRight w:val="0"/>
      <w:marTop w:val="0"/>
      <w:marBottom w:val="0"/>
      <w:divBdr>
        <w:top w:val="none" w:sz="0" w:space="0" w:color="auto"/>
        <w:left w:val="none" w:sz="0" w:space="0" w:color="auto"/>
        <w:bottom w:val="none" w:sz="0" w:space="0" w:color="auto"/>
        <w:right w:val="none" w:sz="0" w:space="0" w:color="auto"/>
      </w:divBdr>
      <w:divsChild>
        <w:div w:id="1039554404">
          <w:marLeft w:val="0"/>
          <w:marRight w:val="0"/>
          <w:marTop w:val="0"/>
          <w:marBottom w:val="0"/>
          <w:divBdr>
            <w:top w:val="none" w:sz="0" w:space="0" w:color="auto"/>
            <w:left w:val="none" w:sz="0" w:space="0" w:color="auto"/>
            <w:bottom w:val="none" w:sz="0" w:space="0" w:color="auto"/>
            <w:right w:val="none" w:sz="0" w:space="0" w:color="auto"/>
          </w:divBdr>
        </w:div>
      </w:divsChild>
    </w:div>
    <w:div w:id="1172381247">
      <w:bodyDiv w:val="1"/>
      <w:marLeft w:val="0"/>
      <w:marRight w:val="0"/>
      <w:marTop w:val="0"/>
      <w:marBottom w:val="0"/>
      <w:divBdr>
        <w:top w:val="none" w:sz="0" w:space="0" w:color="auto"/>
        <w:left w:val="none" w:sz="0" w:space="0" w:color="auto"/>
        <w:bottom w:val="none" w:sz="0" w:space="0" w:color="auto"/>
        <w:right w:val="none" w:sz="0" w:space="0" w:color="auto"/>
      </w:divBdr>
    </w:div>
    <w:div w:id="1256287122">
      <w:bodyDiv w:val="1"/>
      <w:marLeft w:val="0"/>
      <w:marRight w:val="0"/>
      <w:marTop w:val="0"/>
      <w:marBottom w:val="0"/>
      <w:divBdr>
        <w:top w:val="none" w:sz="0" w:space="0" w:color="auto"/>
        <w:left w:val="none" w:sz="0" w:space="0" w:color="auto"/>
        <w:bottom w:val="none" w:sz="0" w:space="0" w:color="auto"/>
        <w:right w:val="none" w:sz="0" w:space="0" w:color="auto"/>
      </w:divBdr>
    </w:div>
    <w:div w:id="1283997806">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sChild>
        <w:div w:id="682560642">
          <w:marLeft w:val="562"/>
          <w:marRight w:val="0"/>
          <w:marTop w:val="0"/>
          <w:marBottom w:val="60"/>
          <w:divBdr>
            <w:top w:val="none" w:sz="0" w:space="0" w:color="auto"/>
            <w:left w:val="none" w:sz="0" w:space="0" w:color="auto"/>
            <w:bottom w:val="none" w:sz="0" w:space="0" w:color="auto"/>
            <w:right w:val="none" w:sz="0" w:space="0" w:color="auto"/>
          </w:divBdr>
        </w:div>
        <w:div w:id="2093820382">
          <w:marLeft w:val="562"/>
          <w:marRight w:val="0"/>
          <w:marTop w:val="0"/>
          <w:marBottom w:val="60"/>
          <w:divBdr>
            <w:top w:val="none" w:sz="0" w:space="0" w:color="auto"/>
            <w:left w:val="none" w:sz="0" w:space="0" w:color="auto"/>
            <w:bottom w:val="none" w:sz="0" w:space="0" w:color="auto"/>
            <w:right w:val="none" w:sz="0" w:space="0" w:color="auto"/>
          </w:divBdr>
        </w:div>
        <w:div w:id="2130321307">
          <w:marLeft w:val="562"/>
          <w:marRight w:val="0"/>
          <w:marTop w:val="0"/>
          <w:marBottom w:val="60"/>
          <w:divBdr>
            <w:top w:val="none" w:sz="0" w:space="0" w:color="auto"/>
            <w:left w:val="none" w:sz="0" w:space="0" w:color="auto"/>
            <w:bottom w:val="none" w:sz="0" w:space="0" w:color="auto"/>
            <w:right w:val="none" w:sz="0" w:space="0" w:color="auto"/>
          </w:divBdr>
        </w:div>
      </w:divsChild>
    </w:div>
    <w:div w:id="1514496921">
      <w:bodyDiv w:val="1"/>
      <w:marLeft w:val="0"/>
      <w:marRight w:val="0"/>
      <w:marTop w:val="0"/>
      <w:marBottom w:val="0"/>
      <w:divBdr>
        <w:top w:val="none" w:sz="0" w:space="0" w:color="auto"/>
        <w:left w:val="none" w:sz="0" w:space="0" w:color="auto"/>
        <w:bottom w:val="none" w:sz="0" w:space="0" w:color="auto"/>
        <w:right w:val="none" w:sz="0" w:space="0" w:color="auto"/>
      </w:divBdr>
      <w:divsChild>
        <w:div w:id="146677401">
          <w:marLeft w:val="360"/>
          <w:marRight w:val="0"/>
          <w:marTop w:val="200"/>
          <w:marBottom w:val="0"/>
          <w:divBdr>
            <w:top w:val="none" w:sz="0" w:space="0" w:color="auto"/>
            <w:left w:val="none" w:sz="0" w:space="0" w:color="auto"/>
            <w:bottom w:val="none" w:sz="0" w:space="0" w:color="auto"/>
            <w:right w:val="none" w:sz="0" w:space="0" w:color="auto"/>
          </w:divBdr>
        </w:div>
        <w:div w:id="214313795">
          <w:marLeft w:val="360"/>
          <w:marRight w:val="0"/>
          <w:marTop w:val="200"/>
          <w:marBottom w:val="0"/>
          <w:divBdr>
            <w:top w:val="none" w:sz="0" w:space="0" w:color="auto"/>
            <w:left w:val="none" w:sz="0" w:space="0" w:color="auto"/>
            <w:bottom w:val="none" w:sz="0" w:space="0" w:color="auto"/>
            <w:right w:val="none" w:sz="0" w:space="0" w:color="auto"/>
          </w:divBdr>
        </w:div>
        <w:div w:id="435177584">
          <w:marLeft w:val="360"/>
          <w:marRight w:val="0"/>
          <w:marTop w:val="200"/>
          <w:marBottom w:val="0"/>
          <w:divBdr>
            <w:top w:val="none" w:sz="0" w:space="0" w:color="auto"/>
            <w:left w:val="none" w:sz="0" w:space="0" w:color="auto"/>
            <w:bottom w:val="none" w:sz="0" w:space="0" w:color="auto"/>
            <w:right w:val="none" w:sz="0" w:space="0" w:color="auto"/>
          </w:divBdr>
        </w:div>
        <w:div w:id="1031538179">
          <w:marLeft w:val="360"/>
          <w:marRight w:val="0"/>
          <w:marTop w:val="200"/>
          <w:marBottom w:val="0"/>
          <w:divBdr>
            <w:top w:val="none" w:sz="0" w:space="0" w:color="auto"/>
            <w:left w:val="none" w:sz="0" w:space="0" w:color="auto"/>
            <w:bottom w:val="none" w:sz="0" w:space="0" w:color="auto"/>
            <w:right w:val="none" w:sz="0" w:space="0" w:color="auto"/>
          </w:divBdr>
        </w:div>
        <w:div w:id="1065448411">
          <w:marLeft w:val="360"/>
          <w:marRight w:val="0"/>
          <w:marTop w:val="200"/>
          <w:marBottom w:val="0"/>
          <w:divBdr>
            <w:top w:val="none" w:sz="0" w:space="0" w:color="auto"/>
            <w:left w:val="none" w:sz="0" w:space="0" w:color="auto"/>
            <w:bottom w:val="none" w:sz="0" w:space="0" w:color="auto"/>
            <w:right w:val="none" w:sz="0" w:space="0" w:color="auto"/>
          </w:divBdr>
        </w:div>
        <w:div w:id="1486700516">
          <w:marLeft w:val="360"/>
          <w:marRight w:val="0"/>
          <w:marTop w:val="200"/>
          <w:marBottom w:val="0"/>
          <w:divBdr>
            <w:top w:val="none" w:sz="0" w:space="0" w:color="auto"/>
            <w:left w:val="none" w:sz="0" w:space="0" w:color="auto"/>
            <w:bottom w:val="none" w:sz="0" w:space="0" w:color="auto"/>
            <w:right w:val="none" w:sz="0" w:space="0" w:color="auto"/>
          </w:divBdr>
        </w:div>
        <w:div w:id="1532953105">
          <w:marLeft w:val="360"/>
          <w:marRight w:val="0"/>
          <w:marTop w:val="200"/>
          <w:marBottom w:val="0"/>
          <w:divBdr>
            <w:top w:val="none" w:sz="0" w:space="0" w:color="auto"/>
            <w:left w:val="none" w:sz="0" w:space="0" w:color="auto"/>
            <w:bottom w:val="none" w:sz="0" w:space="0" w:color="auto"/>
            <w:right w:val="none" w:sz="0" w:space="0" w:color="auto"/>
          </w:divBdr>
        </w:div>
        <w:div w:id="1612082039">
          <w:marLeft w:val="360"/>
          <w:marRight w:val="0"/>
          <w:marTop w:val="200"/>
          <w:marBottom w:val="0"/>
          <w:divBdr>
            <w:top w:val="none" w:sz="0" w:space="0" w:color="auto"/>
            <w:left w:val="none" w:sz="0" w:space="0" w:color="auto"/>
            <w:bottom w:val="none" w:sz="0" w:space="0" w:color="auto"/>
            <w:right w:val="none" w:sz="0" w:space="0" w:color="auto"/>
          </w:divBdr>
        </w:div>
        <w:div w:id="1632131172">
          <w:marLeft w:val="360"/>
          <w:marRight w:val="0"/>
          <w:marTop w:val="200"/>
          <w:marBottom w:val="0"/>
          <w:divBdr>
            <w:top w:val="none" w:sz="0" w:space="0" w:color="auto"/>
            <w:left w:val="none" w:sz="0" w:space="0" w:color="auto"/>
            <w:bottom w:val="none" w:sz="0" w:space="0" w:color="auto"/>
            <w:right w:val="none" w:sz="0" w:space="0" w:color="auto"/>
          </w:divBdr>
        </w:div>
        <w:div w:id="1740905376">
          <w:marLeft w:val="360"/>
          <w:marRight w:val="0"/>
          <w:marTop w:val="200"/>
          <w:marBottom w:val="0"/>
          <w:divBdr>
            <w:top w:val="none" w:sz="0" w:space="0" w:color="auto"/>
            <w:left w:val="none" w:sz="0" w:space="0" w:color="auto"/>
            <w:bottom w:val="none" w:sz="0" w:space="0" w:color="auto"/>
            <w:right w:val="none" w:sz="0" w:space="0" w:color="auto"/>
          </w:divBdr>
        </w:div>
        <w:div w:id="1979064158">
          <w:marLeft w:val="360"/>
          <w:marRight w:val="0"/>
          <w:marTop w:val="200"/>
          <w:marBottom w:val="0"/>
          <w:divBdr>
            <w:top w:val="none" w:sz="0" w:space="0" w:color="auto"/>
            <w:left w:val="none" w:sz="0" w:space="0" w:color="auto"/>
            <w:bottom w:val="none" w:sz="0" w:space="0" w:color="auto"/>
            <w:right w:val="none" w:sz="0" w:space="0" w:color="auto"/>
          </w:divBdr>
        </w:div>
        <w:div w:id="1984191211">
          <w:marLeft w:val="360"/>
          <w:marRight w:val="0"/>
          <w:marTop w:val="200"/>
          <w:marBottom w:val="0"/>
          <w:divBdr>
            <w:top w:val="none" w:sz="0" w:space="0" w:color="auto"/>
            <w:left w:val="none" w:sz="0" w:space="0" w:color="auto"/>
            <w:bottom w:val="none" w:sz="0" w:space="0" w:color="auto"/>
            <w:right w:val="none" w:sz="0" w:space="0" w:color="auto"/>
          </w:divBdr>
        </w:div>
      </w:divsChild>
    </w:div>
    <w:div w:id="1556821066">
      <w:bodyDiv w:val="1"/>
      <w:marLeft w:val="0"/>
      <w:marRight w:val="0"/>
      <w:marTop w:val="0"/>
      <w:marBottom w:val="0"/>
      <w:divBdr>
        <w:top w:val="none" w:sz="0" w:space="0" w:color="auto"/>
        <w:left w:val="none" w:sz="0" w:space="0" w:color="auto"/>
        <w:bottom w:val="none" w:sz="0" w:space="0" w:color="auto"/>
        <w:right w:val="none" w:sz="0" w:space="0" w:color="auto"/>
      </w:divBdr>
    </w:div>
    <w:div w:id="1560902167">
      <w:bodyDiv w:val="1"/>
      <w:marLeft w:val="0"/>
      <w:marRight w:val="0"/>
      <w:marTop w:val="0"/>
      <w:marBottom w:val="0"/>
      <w:divBdr>
        <w:top w:val="none" w:sz="0" w:space="0" w:color="auto"/>
        <w:left w:val="none" w:sz="0" w:space="0" w:color="auto"/>
        <w:bottom w:val="none" w:sz="0" w:space="0" w:color="auto"/>
        <w:right w:val="none" w:sz="0" w:space="0" w:color="auto"/>
      </w:divBdr>
      <w:divsChild>
        <w:div w:id="352152443">
          <w:marLeft w:val="360"/>
          <w:marRight w:val="0"/>
          <w:marTop w:val="200"/>
          <w:marBottom w:val="0"/>
          <w:divBdr>
            <w:top w:val="none" w:sz="0" w:space="0" w:color="auto"/>
            <w:left w:val="none" w:sz="0" w:space="0" w:color="auto"/>
            <w:bottom w:val="none" w:sz="0" w:space="0" w:color="auto"/>
            <w:right w:val="none" w:sz="0" w:space="0" w:color="auto"/>
          </w:divBdr>
        </w:div>
        <w:div w:id="450902865">
          <w:marLeft w:val="360"/>
          <w:marRight w:val="0"/>
          <w:marTop w:val="200"/>
          <w:marBottom w:val="0"/>
          <w:divBdr>
            <w:top w:val="none" w:sz="0" w:space="0" w:color="auto"/>
            <w:left w:val="none" w:sz="0" w:space="0" w:color="auto"/>
            <w:bottom w:val="none" w:sz="0" w:space="0" w:color="auto"/>
            <w:right w:val="none" w:sz="0" w:space="0" w:color="auto"/>
          </w:divBdr>
        </w:div>
        <w:div w:id="479543516">
          <w:marLeft w:val="360"/>
          <w:marRight w:val="0"/>
          <w:marTop w:val="200"/>
          <w:marBottom w:val="0"/>
          <w:divBdr>
            <w:top w:val="none" w:sz="0" w:space="0" w:color="auto"/>
            <w:left w:val="none" w:sz="0" w:space="0" w:color="auto"/>
            <w:bottom w:val="none" w:sz="0" w:space="0" w:color="auto"/>
            <w:right w:val="none" w:sz="0" w:space="0" w:color="auto"/>
          </w:divBdr>
        </w:div>
        <w:div w:id="886914701">
          <w:marLeft w:val="360"/>
          <w:marRight w:val="0"/>
          <w:marTop w:val="200"/>
          <w:marBottom w:val="0"/>
          <w:divBdr>
            <w:top w:val="none" w:sz="0" w:space="0" w:color="auto"/>
            <w:left w:val="none" w:sz="0" w:space="0" w:color="auto"/>
            <w:bottom w:val="none" w:sz="0" w:space="0" w:color="auto"/>
            <w:right w:val="none" w:sz="0" w:space="0" w:color="auto"/>
          </w:divBdr>
        </w:div>
        <w:div w:id="1386947992">
          <w:marLeft w:val="360"/>
          <w:marRight w:val="0"/>
          <w:marTop w:val="200"/>
          <w:marBottom w:val="0"/>
          <w:divBdr>
            <w:top w:val="none" w:sz="0" w:space="0" w:color="auto"/>
            <w:left w:val="none" w:sz="0" w:space="0" w:color="auto"/>
            <w:bottom w:val="none" w:sz="0" w:space="0" w:color="auto"/>
            <w:right w:val="none" w:sz="0" w:space="0" w:color="auto"/>
          </w:divBdr>
        </w:div>
        <w:div w:id="2091734183">
          <w:marLeft w:val="360"/>
          <w:marRight w:val="0"/>
          <w:marTop w:val="200"/>
          <w:marBottom w:val="0"/>
          <w:divBdr>
            <w:top w:val="none" w:sz="0" w:space="0" w:color="auto"/>
            <w:left w:val="none" w:sz="0" w:space="0" w:color="auto"/>
            <w:bottom w:val="none" w:sz="0" w:space="0" w:color="auto"/>
            <w:right w:val="none" w:sz="0" w:space="0" w:color="auto"/>
          </w:divBdr>
        </w:div>
      </w:divsChild>
    </w:div>
    <w:div w:id="1781756416">
      <w:bodyDiv w:val="1"/>
      <w:marLeft w:val="0"/>
      <w:marRight w:val="0"/>
      <w:marTop w:val="0"/>
      <w:marBottom w:val="0"/>
      <w:divBdr>
        <w:top w:val="none" w:sz="0" w:space="0" w:color="auto"/>
        <w:left w:val="none" w:sz="0" w:space="0" w:color="auto"/>
        <w:bottom w:val="none" w:sz="0" w:space="0" w:color="auto"/>
        <w:right w:val="none" w:sz="0" w:space="0" w:color="auto"/>
      </w:divBdr>
      <w:divsChild>
        <w:div w:id="66417855">
          <w:marLeft w:val="360"/>
          <w:marRight w:val="0"/>
          <w:marTop w:val="200"/>
          <w:marBottom w:val="0"/>
          <w:divBdr>
            <w:top w:val="none" w:sz="0" w:space="0" w:color="auto"/>
            <w:left w:val="none" w:sz="0" w:space="0" w:color="auto"/>
            <w:bottom w:val="none" w:sz="0" w:space="0" w:color="auto"/>
            <w:right w:val="none" w:sz="0" w:space="0" w:color="auto"/>
          </w:divBdr>
        </w:div>
        <w:div w:id="339770916">
          <w:marLeft w:val="1080"/>
          <w:marRight w:val="0"/>
          <w:marTop w:val="100"/>
          <w:marBottom w:val="0"/>
          <w:divBdr>
            <w:top w:val="none" w:sz="0" w:space="0" w:color="auto"/>
            <w:left w:val="none" w:sz="0" w:space="0" w:color="auto"/>
            <w:bottom w:val="none" w:sz="0" w:space="0" w:color="auto"/>
            <w:right w:val="none" w:sz="0" w:space="0" w:color="auto"/>
          </w:divBdr>
        </w:div>
        <w:div w:id="402794454">
          <w:marLeft w:val="360"/>
          <w:marRight w:val="0"/>
          <w:marTop w:val="200"/>
          <w:marBottom w:val="0"/>
          <w:divBdr>
            <w:top w:val="none" w:sz="0" w:space="0" w:color="auto"/>
            <w:left w:val="none" w:sz="0" w:space="0" w:color="auto"/>
            <w:bottom w:val="none" w:sz="0" w:space="0" w:color="auto"/>
            <w:right w:val="none" w:sz="0" w:space="0" w:color="auto"/>
          </w:divBdr>
        </w:div>
        <w:div w:id="982470402">
          <w:marLeft w:val="1080"/>
          <w:marRight w:val="0"/>
          <w:marTop w:val="100"/>
          <w:marBottom w:val="0"/>
          <w:divBdr>
            <w:top w:val="none" w:sz="0" w:space="0" w:color="auto"/>
            <w:left w:val="none" w:sz="0" w:space="0" w:color="auto"/>
            <w:bottom w:val="none" w:sz="0" w:space="0" w:color="auto"/>
            <w:right w:val="none" w:sz="0" w:space="0" w:color="auto"/>
          </w:divBdr>
        </w:div>
        <w:div w:id="1008872638">
          <w:marLeft w:val="1080"/>
          <w:marRight w:val="0"/>
          <w:marTop w:val="100"/>
          <w:marBottom w:val="0"/>
          <w:divBdr>
            <w:top w:val="none" w:sz="0" w:space="0" w:color="auto"/>
            <w:left w:val="none" w:sz="0" w:space="0" w:color="auto"/>
            <w:bottom w:val="none" w:sz="0" w:space="0" w:color="auto"/>
            <w:right w:val="none" w:sz="0" w:space="0" w:color="auto"/>
          </w:divBdr>
        </w:div>
        <w:div w:id="1267421596">
          <w:marLeft w:val="360"/>
          <w:marRight w:val="0"/>
          <w:marTop w:val="200"/>
          <w:marBottom w:val="0"/>
          <w:divBdr>
            <w:top w:val="none" w:sz="0" w:space="0" w:color="auto"/>
            <w:left w:val="none" w:sz="0" w:space="0" w:color="auto"/>
            <w:bottom w:val="none" w:sz="0" w:space="0" w:color="auto"/>
            <w:right w:val="none" w:sz="0" w:space="0" w:color="auto"/>
          </w:divBdr>
        </w:div>
        <w:div w:id="1420062864">
          <w:marLeft w:val="360"/>
          <w:marRight w:val="0"/>
          <w:marTop w:val="200"/>
          <w:marBottom w:val="0"/>
          <w:divBdr>
            <w:top w:val="none" w:sz="0" w:space="0" w:color="auto"/>
            <w:left w:val="none" w:sz="0" w:space="0" w:color="auto"/>
            <w:bottom w:val="none" w:sz="0" w:space="0" w:color="auto"/>
            <w:right w:val="none" w:sz="0" w:space="0" w:color="auto"/>
          </w:divBdr>
        </w:div>
        <w:div w:id="1500730255">
          <w:marLeft w:val="1080"/>
          <w:marRight w:val="0"/>
          <w:marTop w:val="100"/>
          <w:marBottom w:val="0"/>
          <w:divBdr>
            <w:top w:val="none" w:sz="0" w:space="0" w:color="auto"/>
            <w:left w:val="none" w:sz="0" w:space="0" w:color="auto"/>
            <w:bottom w:val="none" w:sz="0" w:space="0" w:color="auto"/>
            <w:right w:val="none" w:sz="0" w:space="0" w:color="auto"/>
          </w:divBdr>
        </w:div>
        <w:div w:id="1508905795">
          <w:marLeft w:val="1080"/>
          <w:marRight w:val="0"/>
          <w:marTop w:val="100"/>
          <w:marBottom w:val="0"/>
          <w:divBdr>
            <w:top w:val="none" w:sz="0" w:space="0" w:color="auto"/>
            <w:left w:val="none" w:sz="0" w:space="0" w:color="auto"/>
            <w:bottom w:val="none" w:sz="0" w:space="0" w:color="auto"/>
            <w:right w:val="none" w:sz="0" w:space="0" w:color="auto"/>
          </w:divBdr>
        </w:div>
        <w:div w:id="1545484807">
          <w:marLeft w:val="1080"/>
          <w:marRight w:val="0"/>
          <w:marTop w:val="100"/>
          <w:marBottom w:val="0"/>
          <w:divBdr>
            <w:top w:val="none" w:sz="0" w:space="0" w:color="auto"/>
            <w:left w:val="none" w:sz="0" w:space="0" w:color="auto"/>
            <w:bottom w:val="none" w:sz="0" w:space="0" w:color="auto"/>
            <w:right w:val="none" w:sz="0" w:space="0" w:color="auto"/>
          </w:divBdr>
        </w:div>
      </w:divsChild>
    </w:div>
    <w:div w:id="1868636643">
      <w:bodyDiv w:val="1"/>
      <w:marLeft w:val="0"/>
      <w:marRight w:val="0"/>
      <w:marTop w:val="0"/>
      <w:marBottom w:val="0"/>
      <w:divBdr>
        <w:top w:val="none" w:sz="0" w:space="0" w:color="auto"/>
        <w:left w:val="none" w:sz="0" w:space="0" w:color="auto"/>
        <w:bottom w:val="none" w:sz="0" w:space="0" w:color="auto"/>
        <w:right w:val="none" w:sz="0" w:space="0" w:color="auto"/>
      </w:divBdr>
    </w:div>
    <w:div w:id="1988244222">
      <w:bodyDiv w:val="1"/>
      <w:marLeft w:val="0"/>
      <w:marRight w:val="0"/>
      <w:marTop w:val="0"/>
      <w:marBottom w:val="0"/>
      <w:divBdr>
        <w:top w:val="none" w:sz="0" w:space="0" w:color="auto"/>
        <w:left w:val="none" w:sz="0" w:space="0" w:color="auto"/>
        <w:bottom w:val="none" w:sz="0" w:space="0" w:color="auto"/>
        <w:right w:val="none" w:sz="0" w:space="0" w:color="auto"/>
      </w:divBdr>
      <w:divsChild>
        <w:div w:id="98481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po\Downloads\ALPIT-2016-P02-03-sales-offer-task.dotx" TargetMode="External"/></Relationships>
</file>

<file path=word/theme/theme1.xml><?xml version="1.0" encoding="utf-8"?>
<a:theme xmlns:a="http://schemas.openxmlformats.org/drawingml/2006/main" name="Tema di Office">
  <a:themeElements>
    <a:clrScheme name="BLU 2">
      <a:dk1>
        <a:srgbClr val="000000"/>
      </a:dk1>
      <a:lt1>
        <a:srgbClr val="FFFFFF"/>
      </a:lt1>
      <a:dk2>
        <a:srgbClr val="000000"/>
      </a:dk2>
      <a:lt2>
        <a:srgbClr val="FEFFFF"/>
      </a:lt2>
      <a:accent1>
        <a:srgbClr val="009FDD"/>
      </a:accent1>
      <a:accent2>
        <a:srgbClr val="009FDD"/>
      </a:accent2>
      <a:accent3>
        <a:srgbClr val="009FDD"/>
      </a:accent3>
      <a:accent4>
        <a:srgbClr val="009FDD"/>
      </a:accent4>
      <a:accent5>
        <a:srgbClr val="009FDD"/>
      </a:accent5>
      <a:accent6>
        <a:srgbClr val="009FDD"/>
      </a:accent6>
      <a:hlink>
        <a:srgbClr val="009FDD"/>
      </a:hlink>
      <a:folHlink>
        <a:srgbClr val="009FDD"/>
      </a:folHlink>
    </a:clrScheme>
    <a:fontScheme name="Alpenite">
      <a:majorFont>
        <a:latin typeface="Lucida Sans Unicode"/>
        <a:ea typeface=""/>
        <a:cs typeface=""/>
      </a:majorFont>
      <a:minorFont>
        <a:latin typeface="Lucida Sans Unicod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9036885-1360-486b-87d8-18a60dfa123b">
      <UserInfo>
        <DisplayName>Michela Bortoletto</DisplayName>
        <AccountId>104</AccountId>
        <AccountType/>
      </UserInfo>
    </SharedWithUsers>
    <lcf76f155ced4ddcb4097134ff3c332f xmlns="7873c546-5c33-4f7d-b726-7e2444060307">
      <Terms xmlns="http://schemas.microsoft.com/office/infopath/2007/PartnerControls"/>
    </lcf76f155ced4ddcb4097134ff3c332f>
    <MediaServiceGenerationTime xmlns="7873c546-5c33-4f7d-b726-7e2444060307" xsi:nil="true"/>
    <MediaServiceEventHashCode xmlns="7873c546-5c33-4f7d-b726-7e2444060307" xsi:nil="true"/>
    <MediaServiceMetadata xmlns="7873c546-5c33-4f7d-b726-7e2444060307" xsi:nil="true"/>
    <SharedWithDetails xmlns="19036885-1360-486b-87d8-18a60dfa123b" xsi:nil="true"/>
    <MediaServiceDateTaken xmlns="7873c546-5c33-4f7d-b726-7e2444060307" xsi:nil="true"/>
    <MediaServiceFastMetadata xmlns="7873c546-5c33-4f7d-b726-7e2444060307" xsi:nil="true"/>
    <Description xmlns="7873c546-5c33-4f7d-b726-7e2444060307"/>
    <Video xmlns="7873c546-5c33-4f7d-b726-7e2444060307" xsi:nil="true"/>
    <UltimaModifica xmlns="7873c546-5c33-4f7d-b726-7e2444060307" xsi:nil="true"/>
    <D xmlns="7873c546-5c33-4f7d-b726-7e2444060307" xsi:nil="true"/>
    <Inside xmlns="7873c546-5c33-4f7d-b726-7e2444060307">Ciao</Inside>
    <TaxCatchAll xmlns="19036885-1360-486b-87d8-18a60dfa12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A6C5EE10ACB19449B49831D8D6E06A7" ma:contentTypeVersion="20" ma:contentTypeDescription="Creare un nuovo documento." ma:contentTypeScope="" ma:versionID="b49d7abe21f186a915e9ce6ee21949e5">
  <xsd:schema xmlns:xsd="http://www.w3.org/2001/XMLSchema" xmlns:xs="http://www.w3.org/2001/XMLSchema" xmlns:p="http://schemas.microsoft.com/office/2006/metadata/properties" xmlns:ns2="7873c546-5c33-4f7d-b726-7e2444060307" xmlns:ns3="19036885-1360-486b-87d8-18a60dfa123b" targetNamespace="http://schemas.microsoft.com/office/2006/metadata/properties" ma:root="true" ma:fieldsID="16068af440b628cb2e458f2a528f1555" ns2:_="" ns3:_="">
    <xsd:import namespace="7873c546-5c33-4f7d-b726-7e2444060307"/>
    <xsd:import namespace="19036885-1360-486b-87d8-18a60dfa12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UltimaModifica" minOccurs="0"/>
                <xsd:element ref="ns2:MediaLengthInSeconds" minOccurs="0"/>
                <xsd:element ref="ns2:MediaServiceBillingMetadata" minOccurs="0"/>
                <xsd:element ref="ns2:Description"/>
                <xsd:element ref="ns2:Video" minOccurs="0"/>
                <xsd:element ref="ns2:D" minOccurs="0"/>
                <xsd:element ref="ns2:Insi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73c546-5c33-4f7d-b726-7e2444060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Tag immagine" ma:readOnly="false" ma:fieldId="{5cf76f15-5ced-4ddc-b409-7134ff3c332f}" ma:taxonomyMulti="true" ma:sspId="6f1474c6-52fb-438e-87e1-41c8ce27d48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UltimaModifica" ma:index="21" nillable="true" ma:displayName="Ultima Modifica" ma:format="DateOnly" ma:internalName="UltimaModifica">
      <xsd:simpleType>
        <xsd:restriction base="dms:DateTime"/>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Description" ma:index="24" ma:displayName="Description" ma:description="How the new template works?&#10;Here you can find the wiki presentation and the video tutorial " ma:format="Dropdown" ma:internalName="Description">
      <xsd:simpleType>
        <xsd:restriction base="dms:Note"/>
      </xsd:simpleType>
    </xsd:element>
    <xsd:element name="Video" ma:index="25" nillable="true" ma:displayName="Video" ma:description="Type of video" ma:internalName="Video">
      <xsd:simpleType>
        <xsd:restriction base="dms:Text">
          <xsd:maxLength value="255"/>
        </xsd:restriction>
      </xsd:simpleType>
    </xsd:element>
    <xsd:element name="D" ma:index="26" nillable="true" ma:displayName="D" ma:description="ddddd" ma:format="Dropdown" ma:internalName="D">
      <xsd:simpleType>
        <xsd:restriction base="dms:Note">
          <xsd:maxLength value="255"/>
        </xsd:restriction>
      </xsd:simpleType>
    </xsd:element>
    <xsd:element name="Inside" ma:index="27" nillable="true" ma:displayName="Inside" ma:default="Ciao" ma:format="Dropdown" ma:internalName="Insi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036885-1360-486b-87d8-18a60dfa123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TaxCatchAll" ma:index="16" nillable="true" ma:displayName="Taxonomy Catch All Column" ma:hidden="true" ma:list="{0e627f30-4e3c-4be2-a988-7326c0180ae4}" ma:internalName="TaxCatchAll" ma:showField="CatchAllData" ma:web="19036885-1360-486b-87d8-18a60dfa1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6DF9E-ABF0-4084-BECE-6124A41FE6BC}">
  <ds:schemaRefs>
    <ds:schemaRef ds:uri="http://schemas.microsoft.com/office/2006/metadata/properties"/>
    <ds:schemaRef ds:uri="http://schemas.microsoft.com/office/infopath/2007/PartnerControls"/>
    <ds:schemaRef ds:uri="19036885-1360-486b-87d8-18a60dfa123b"/>
    <ds:schemaRef ds:uri="7873c546-5c33-4f7d-b726-7e2444060307"/>
  </ds:schemaRefs>
</ds:datastoreItem>
</file>

<file path=customXml/itemProps2.xml><?xml version="1.0" encoding="utf-8"?>
<ds:datastoreItem xmlns:ds="http://schemas.openxmlformats.org/officeDocument/2006/customXml" ds:itemID="{05AA1533-93E3-4AF4-9131-5323324A4C4F}">
  <ds:schemaRefs>
    <ds:schemaRef ds:uri="http://schemas.microsoft.com/sharepoint/v3/contenttype/forms"/>
  </ds:schemaRefs>
</ds:datastoreItem>
</file>

<file path=customXml/itemProps3.xml><?xml version="1.0" encoding="utf-8"?>
<ds:datastoreItem xmlns:ds="http://schemas.openxmlformats.org/officeDocument/2006/customXml" ds:itemID="{53605428-4E40-4C2E-8F5E-1B018C1D9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73c546-5c33-4f7d-b726-7e2444060307"/>
    <ds:schemaRef ds:uri="19036885-1360-486b-87d8-18a60dfa1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F50EB7-229A-4C67-A5FC-D3C25E50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C:\Users\Filippo\Downloads\ALPIT-2016-P02-03-sales-offer-task.dotx</Template>
  <TotalTime>20</TotalTime>
  <Pages>7</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dc:creator>
  <cp:keywords/>
  <dc:description/>
  <cp:lastModifiedBy>Federico Bernardin</cp:lastModifiedBy>
  <cp:revision>14</cp:revision>
  <cp:lastPrinted>2021-12-27T22:40:00Z</cp:lastPrinted>
  <dcterms:created xsi:type="dcterms:W3CDTF">2025-06-10T17:47:00Z</dcterms:created>
  <dcterms:modified xsi:type="dcterms:W3CDTF">2025-10-03T10:07:00Z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0x0101007A6C5EE10ACB19449B49831D8D6E06A7</vt:lpwstr>
  </property>
  <property fmtid="{D5CDD505-2E9C-101B-9397-08002B2CF9AE}" pid="3" name="Order">
    <vt:r8>1409100</vt:r8>
  </property>
  <property fmtid="{D5CDD505-2E9C-101B-9397-08002B2CF9AE}" pid="4" name="MediaServiceImageTags">
    <vt:lpwstr/>
  </property>
</Properties>
</file>